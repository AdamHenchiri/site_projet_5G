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0099" w14:textId="62095B67" w:rsidR="00172EC7" w:rsidRDefault="49672742" w:rsidP="0D32DEB1">
      <w:pPr>
        <w:pStyle w:val="Corps"/>
        <w:jc w:val="center"/>
        <w:rPr>
          <w:rFonts w:ascii="Aldhabi" w:eastAsia="Aldhabi" w:hAnsi="Aldhabi" w:cs="Aldhabi"/>
          <w:color w:val="2E7116" w:themeColor="accent3" w:themeShade="80"/>
          <w:sz w:val="72"/>
          <w:szCs w:val="72"/>
          <w:highlight w:val="lightGray"/>
          <w:lang w:val="fr-FR"/>
        </w:rPr>
      </w:pPr>
      <w:r w:rsidRPr="0D32DEB1">
        <w:rPr>
          <w:rFonts w:ascii="Aldhabi" w:eastAsia="Aldhabi" w:hAnsi="Aldhabi" w:cs="Aldhabi"/>
          <w:color w:val="2E7116" w:themeColor="accent3" w:themeShade="80"/>
          <w:sz w:val="72"/>
          <w:szCs w:val="72"/>
          <w:highlight w:val="lightGray"/>
        </w:rPr>
        <w:t xml:space="preserve">Aspect </w:t>
      </w:r>
      <w:r w:rsidRPr="0D32DEB1">
        <w:rPr>
          <w:rFonts w:ascii="Aldhabi" w:eastAsia="Aldhabi" w:hAnsi="Aldhabi" w:cs="Aldhabi"/>
          <w:color w:val="2E7116" w:themeColor="accent3" w:themeShade="80"/>
          <w:sz w:val="72"/>
          <w:szCs w:val="72"/>
          <w:highlight w:val="lightGray"/>
          <w:lang w:val="fr-FR"/>
        </w:rPr>
        <w:t xml:space="preserve">Écologique </w:t>
      </w:r>
    </w:p>
    <w:p w14:paraId="0DDF1ED8" w14:textId="255D6F22" w:rsidR="0D32DEB1" w:rsidRDefault="0D32DEB1" w:rsidP="0D32DEB1">
      <w:pPr>
        <w:pStyle w:val="Corps"/>
        <w:jc w:val="both"/>
        <w:rPr>
          <w:color w:val="000000" w:themeColor="text1"/>
          <w:highlight w:val="lightGray"/>
          <w:lang w:val="fr-FR"/>
        </w:rPr>
      </w:pPr>
    </w:p>
    <w:p w14:paraId="0A37501D" w14:textId="350ABDB6" w:rsidR="00172EC7" w:rsidRDefault="76A7BE1A" w:rsidP="620F959A">
      <w:pPr>
        <w:pStyle w:val="Corps"/>
        <w:jc w:val="center"/>
      </w:pPr>
      <w:r>
        <w:rPr>
          <w:noProof/>
        </w:rPr>
        <w:drawing>
          <wp:inline distT="0" distB="0" distL="0" distR="0" wp14:anchorId="66DBCDFF" wp14:editId="3023C830">
            <wp:extent cx="4572000" cy="3048000"/>
            <wp:effectExtent l="0" t="0" r="0" b="0"/>
            <wp:docPr id="703311521" name="Image 70331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2867" w14:textId="7C111DDE" w:rsidR="0D32DEB1" w:rsidRDefault="0D32DEB1" w:rsidP="0D32DEB1">
      <w:pPr>
        <w:pStyle w:val="Corps"/>
        <w:jc w:val="both"/>
        <w:rPr>
          <w:color w:val="000000" w:themeColor="text1"/>
        </w:rPr>
      </w:pPr>
    </w:p>
    <w:p w14:paraId="7BBB5481" w14:textId="1A2C79CA" w:rsidR="00172EC7" w:rsidRDefault="65C82AA3" w:rsidP="0D32DEB1">
      <w:pPr>
        <w:pStyle w:val="Corps"/>
        <w:jc w:val="both"/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</w:pPr>
      <w:r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Petite présentation </w:t>
      </w:r>
      <w:r w:rsidR="49672742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de l'aspect </w:t>
      </w:r>
      <w:r w:rsidR="6381CD1D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écologique </w:t>
      </w:r>
      <w:r w:rsidR="7537D092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>à</w:t>
      </w:r>
      <w:r w:rsidR="6381CD1D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 p</w:t>
      </w:r>
      <w:r w:rsidR="6ED13A2E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ropos </w:t>
      </w:r>
      <w:proofErr w:type="gramStart"/>
      <w:r w:rsidR="6381CD1D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>de</w:t>
      </w:r>
      <w:proofErr w:type="gramEnd"/>
      <w:r w:rsidR="6381CD1D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 la 5</w:t>
      </w:r>
      <w:r w:rsidR="2FBA17DD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>G :</w:t>
      </w:r>
    </w:p>
    <w:p w14:paraId="5DAB6C7B" w14:textId="77777777" w:rsidR="00172EC7" w:rsidRPr="00DF1D97" w:rsidRDefault="00172EC7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</w:p>
    <w:p w14:paraId="524DA2F4" w14:textId="145DC159" w:rsidR="00172EC7" w:rsidDel="00DF1D97" w:rsidRDefault="00940303" w:rsidP="0D32DEB1">
      <w:pPr>
        <w:pStyle w:val="Corps"/>
        <w:jc w:val="both"/>
        <w:rPr>
          <w:del w:id="0" w:author="Anita Messaoui" w:date="2021-11-22T16:25:00Z"/>
          <w:rFonts w:ascii="Georgia" w:eastAsia="Georgia" w:hAnsi="Georgia" w:cs="Georgia"/>
          <w:color w:val="auto"/>
          <w:lang w:val="fr-FR"/>
        </w:rPr>
      </w:pPr>
      <w:r>
        <w:rPr>
          <w:lang w:val="fr-FR"/>
        </w:rPr>
        <w:tab/>
      </w:r>
      <w:r w:rsidR="43A101BB" w:rsidRPr="620F959A">
        <w:rPr>
          <w:rFonts w:ascii="Georgia" w:eastAsia="Georgia" w:hAnsi="Georgia" w:cs="Georgia"/>
          <w:color w:val="auto"/>
          <w:lang w:val="fr-FR"/>
        </w:rPr>
        <w:t>L’aspect</w:t>
      </w:r>
      <w:r w:rsidR="2709E19B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écologique se place au centre de tous les débats autour de la </w:t>
      </w:r>
      <w:r w:rsidR="20DCC678" w:rsidRPr="620F959A">
        <w:rPr>
          <w:rFonts w:ascii="Georgia" w:eastAsia="Georgia" w:hAnsi="Georgia" w:cs="Georgia"/>
          <w:color w:val="auto"/>
          <w:lang w:val="fr-FR"/>
        </w:rPr>
        <w:t>5</w:t>
      </w:r>
      <w:r w:rsidR="3BA2E55D" w:rsidRPr="620F959A">
        <w:rPr>
          <w:rFonts w:ascii="Georgia" w:eastAsia="Georgia" w:hAnsi="Georgia" w:cs="Georgia"/>
          <w:color w:val="auto"/>
          <w:lang w:val="fr-FR"/>
        </w:rPr>
        <w:t>G.</w:t>
      </w:r>
      <w:ins w:id="1" w:author="Anita Messaoui" w:date="2021-11-22T16:25:00Z">
        <w:r w:rsidR="00DF1D97">
          <w:rPr>
            <w:rFonts w:ascii="Georgia" w:eastAsia="Georgia" w:hAnsi="Georgia" w:cs="Georgia"/>
            <w:color w:val="auto"/>
            <w:lang w:val="fr-FR"/>
          </w:rPr>
          <w:t xml:space="preserve"> </w:t>
        </w:r>
      </w:ins>
    </w:p>
    <w:p w14:paraId="3F32BC34" w14:textId="6F5AC5EF" w:rsidR="00172EC7" w:rsidDel="00DF1D97" w:rsidRDefault="65E111AF" w:rsidP="0D32DEB1">
      <w:pPr>
        <w:pStyle w:val="Corps"/>
        <w:jc w:val="both"/>
        <w:rPr>
          <w:del w:id="2" w:author="Anita Messaoui" w:date="2021-11-22T16:25:00Z"/>
          <w:rFonts w:ascii="Georgia" w:eastAsia="Georgia" w:hAnsi="Georgia" w:cs="Georgia"/>
          <w:color w:val="auto"/>
          <w:lang w:val="fr-FR"/>
        </w:rPr>
      </w:pPr>
      <w:r w:rsidRPr="620F959A">
        <w:rPr>
          <w:rFonts w:ascii="Georgia" w:eastAsia="Georgia" w:hAnsi="Georgia" w:cs="Georgia"/>
          <w:color w:val="auto"/>
          <w:lang w:val="fr-FR"/>
        </w:rPr>
        <w:t>C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'est m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ê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me l'une des questions les plus importantes de cette controverse.</w:t>
      </w:r>
      <w:ins w:id="3" w:author="Anita Messaoui" w:date="2021-11-22T16:25:00Z">
        <w:r w:rsidR="00DF1D97">
          <w:rPr>
            <w:lang w:val="fr-FR"/>
          </w:rPr>
          <w:t xml:space="preserve"> </w:t>
        </w:r>
      </w:ins>
    </w:p>
    <w:p w14:paraId="70A36C41" w14:textId="764005C2" w:rsidR="00172EC7" w:rsidRDefault="00940303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del w:id="4" w:author="Anita Messaoui" w:date="2021-11-22T16:25:00Z">
        <w:r w:rsidDel="00DF1D97">
          <w:rPr>
            <w:lang w:val="fr-FR"/>
          </w:rPr>
          <w:tab/>
        </w:r>
      </w:del>
      <w:r w:rsidR="49672742" w:rsidRPr="620F959A">
        <w:rPr>
          <w:rFonts w:ascii="Georgia" w:eastAsia="Georgia" w:hAnsi="Georgia" w:cs="Georgia"/>
          <w:color w:val="auto"/>
          <w:lang w:val="fr-FR"/>
        </w:rPr>
        <w:t>En effet, bon nombre d’élus de gauche et d’écologistes ont appelé le gouvernement français à ralentir</w:t>
      </w:r>
      <w:r w:rsidR="56A0B422" w:rsidRPr="620F959A">
        <w:rPr>
          <w:rFonts w:ascii="Georgia" w:eastAsia="Georgia" w:hAnsi="Georgia" w:cs="Georgia"/>
          <w:color w:val="auto"/>
          <w:lang w:val="fr-FR"/>
        </w:rPr>
        <w:t>,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commentRangeStart w:id="5"/>
      <w:proofErr w:type="gramStart"/>
      <w:r w:rsidR="49672742" w:rsidRPr="620F959A">
        <w:rPr>
          <w:rFonts w:ascii="Georgia" w:eastAsia="Georgia" w:hAnsi="Georgia" w:cs="Georgia"/>
          <w:color w:val="auto"/>
          <w:lang w:val="fr-FR"/>
        </w:rPr>
        <w:t>voire même</w:t>
      </w:r>
      <w:proofErr w:type="gramEnd"/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à stopper</w:t>
      </w:r>
      <w:commentRangeEnd w:id="5"/>
      <w:r w:rsidR="000B6412">
        <w:rPr>
          <w:rStyle w:val="Marquedecommentair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 w:rsidR="38EA89A2" w:rsidRPr="620F959A">
        <w:rPr>
          <w:rFonts w:ascii="Georgia" w:eastAsia="Georgia" w:hAnsi="Georgia" w:cs="Georgia"/>
          <w:color w:val="auto"/>
          <w:lang w:val="fr-FR"/>
        </w:rPr>
        <w:t>,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l’étendue de la 5G sur le territoire</w:t>
      </w:r>
      <w:r w:rsidR="438DFD5D" w:rsidRPr="620F959A">
        <w:rPr>
          <w:rFonts w:ascii="Georgia" w:eastAsia="Georgia" w:hAnsi="Georgia" w:cs="Georgia"/>
          <w:color w:val="auto"/>
          <w:lang w:val="fr-FR"/>
        </w:rPr>
        <w:t>,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afin de pouvoir étudier l’impact qu’aurait cette technologie sur l’environnement. On peut également voir à la télévision ou bien sur les réseaux </w:t>
      </w:r>
      <w:r w:rsidR="33082560" w:rsidRPr="620F959A">
        <w:rPr>
          <w:rFonts w:ascii="Georgia" w:eastAsia="Georgia" w:hAnsi="Georgia" w:cs="Georgia"/>
          <w:color w:val="auto"/>
          <w:lang w:val="fr-FR"/>
        </w:rPr>
        <w:t xml:space="preserve">sociaux 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le nombre considérable de débats organisés autour de la 5G et de son impact environnemental. </w:t>
      </w:r>
    </w:p>
    <w:p w14:paraId="12D45C35" w14:textId="18BC0830" w:rsidR="00172EC7" w:rsidRDefault="00940303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>
        <w:rPr>
          <w:lang w:val="fr-FR"/>
        </w:rPr>
        <w:tab/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D’un côté, </w:t>
      </w:r>
      <w:commentRangeStart w:id="6"/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certains </w:t>
      </w:r>
      <w:commentRangeEnd w:id="6"/>
      <w:r w:rsidR="000B6412">
        <w:rPr>
          <w:rStyle w:val="Marquedecommentair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 w:rsidR="49672742" w:rsidRPr="620F959A">
        <w:rPr>
          <w:rFonts w:ascii="Georgia" w:eastAsia="Georgia" w:hAnsi="Georgia" w:cs="Georgia"/>
          <w:color w:val="auto"/>
          <w:lang w:val="fr-FR"/>
        </w:rPr>
        <w:t>disent que l'efficacité de la 5G pourrait faire économiser des ressources</w:t>
      </w:r>
      <w:r w:rsidR="18C4F03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F7A16A4" w:rsidRPr="620F959A">
        <w:rPr>
          <w:rFonts w:ascii="Georgia" w:eastAsia="Georgia" w:hAnsi="Georgia" w:cs="Georgia"/>
          <w:color w:val="auto"/>
          <w:lang w:val="fr-FR"/>
        </w:rPr>
        <w:t>à</w:t>
      </w:r>
      <w:r w:rsidR="18C4F032" w:rsidRPr="620F959A">
        <w:rPr>
          <w:rFonts w:ascii="Georgia" w:eastAsia="Georgia" w:hAnsi="Georgia" w:cs="Georgia"/>
          <w:color w:val="auto"/>
          <w:lang w:val="fr-FR"/>
        </w:rPr>
        <w:t xml:space="preserve"> la planète,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tandis que d’autres expliquent que des facteurs comme le renouvellement des smartphones pourraient faire du déploiement de la 5G une catastrophe</w:t>
      </w:r>
      <w:r w:rsidR="526F79BA" w:rsidRPr="620F959A">
        <w:rPr>
          <w:rFonts w:ascii="Georgia" w:eastAsia="Georgia" w:hAnsi="Georgia" w:cs="Georgia"/>
          <w:color w:val="auto"/>
          <w:lang w:val="fr-FR"/>
        </w:rPr>
        <w:t xml:space="preserve"> écologique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.</w:t>
      </w:r>
    </w:p>
    <w:p w14:paraId="06D0095E" w14:textId="0025CC0E" w:rsidR="00172EC7" w:rsidRDefault="4836A3B1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620F959A">
        <w:rPr>
          <w:rFonts w:ascii="Georgia" w:eastAsia="Georgia" w:hAnsi="Georgia" w:cs="Georgia"/>
          <w:color w:val="auto"/>
          <w:lang w:val="fr-FR"/>
        </w:rPr>
        <w:t xml:space="preserve">          </w:t>
      </w:r>
      <w:r w:rsidR="7D5E2D51" w:rsidRPr="620F959A">
        <w:rPr>
          <w:rFonts w:ascii="Georgia" w:eastAsia="Georgia" w:hAnsi="Georgia" w:cs="Georgia"/>
          <w:color w:val="auto"/>
          <w:lang w:val="fr-FR"/>
        </w:rPr>
        <w:t>-</w:t>
      </w:r>
      <w:r w:rsidR="0CC0110E" w:rsidRPr="620F959A">
        <w:rPr>
          <w:rFonts w:ascii="Georgia" w:eastAsia="Georgia" w:hAnsi="Georgia" w:cs="Georgia"/>
          <w:color w:val="auto"/>
          <w:lang w:val="fr-FR"/>
        </w:rPr>
        <w:t xml:space="preserve">Qu'en </w:t>
      </w:r>
      <w:r w:rsidR="709789C8" w:rsidRPr="620F959A">
        <w:rPr>
          <w:rFonts w:ascii="Georgia" w:eastAsia="Georgia" w:hAnsi="Georgia" w:cs="Georgia"/>
          <w:color w:val="auto"/>
          <w:lang w:val="fr-FR"/>
        </w:rPr>
        <w:t>est-il</w:t>
      </w:r>
      <w:r w:rsidR="0CC0110E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32F6D9FE" w:rsidRPr="620F959A">
        <w:rPr>
          <w:rFonts w:ascii="Georgia" w:eastAsia="Georgia" w:hAnsi="Georgia" w:cs="Georgia"/>
          <w:color w:val="auto"/>
          <w:lang w:val="fr-FR"/>
        </w:rPr>
        <w:t>vraiment ?</w:t>
      </w:r>
    </w:p>
    <w:p w14:paraId="331B41DB" w14:textId="3E7E9E26" w:rsidR="00172EC7" w:rsidRDefault="0A0DE338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620F959A">
        <w:rPr>
          <w:rFonts w:ascii="Georgia" w:eastAsia="Georgia" w:hAnsi="Georgia" w:cs="Georgia"/>
          <w:color w:val="auto"/>
          <w:lang w:val="fr-FR"/>
        </w:rPr>
        <w:t xml:space="preserve">          </w:t>
      </w:r>
      <w:r w:rsidR="0C32BB1F" w:rsidRPr="620F959A">
        <w:rPr>
          <w:rFonts w:ascii="Georgia" w:eastAsia="Georgia" w:hAnsi="Georgia" w:cs="Georgia"/>
          <w:color w:val="auto"/>
          <w:lang w:val="fr-FR"/>
        </w:rPr>
        <w:t>-</w:t>
      </w:r>
      <w:r w:rsidRPr="620F959A">
        <w:rPr>
          <w:rFonts w:ascii="Georgia" w:eastAsia="Georgia" w:hAnsi="Georgia" w:cs="Georgia"/>
          <w:color w:val="auto"/>
          <w:lang w:val="fr-FR"/>
        </w:rPr>
        <w:t>L</w:t>
      </w:r>
      <w:r w:rsidR="0CC0110E" w:rsidRPr="620F959A">
        <w:rPr>
          <w:rFonts w:ascii="Georgia" w:eastAsia="Georgia" w:hAnsi="Georgia" w:cs="Georgia"/>
          <w:color w:val="auto"/>
          <w:lang w:val="fr-FR"/>
        </w:rPr>
        <w:t xml:space="preserve">a </w:t>
      </w:r>
      <w:r w:rsidR="1FDE6AC2" w:rsidRPr="620F959A">
        <w:rPr>
          <w:rFonts w:ascii="Georgia" w:eastAsia="Georgia" w:hAnsi="Georgia" w:cs="Georgia"/>
          <w:color w:val="auto"/>
          <w:lang w:val="fr-FR"/>
        </w:rPr>
        <w:t xml:space="preserve">5eme </w:t>
      </w:r>
      <w:r w:rsidR="0193CFFA" w:rsidRPr="620F959A">
        <w:rPr>
          <w:rFonts w:ascii="Georgia" w:eastAsia="Georgia" w:hAnsi="Georgia" w:cs="Georgia"/>
          <w:color w:val="auto"/>
          <w:lang w:val="fr-FR"/>
        </w:rPr>
        <w:t>Génération</w:t>
      </w:r>
      <w:r w:rsidR="1FDE6AC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5732DC97" w:rsidRPr="620F959A">
        <w:rPr>
          <w:rFonts w:ascii="Georgia" w:eastAsia="Georgia" w:hAnsi="Georgia" w:cs="Georgia"/>
          <w:color w:val="auto"/>
          <w:lang w:val="fr-FR"/>
        </w:rPr>
        <w:t>est-elle</w:t>
      </w:r>
      <w:r w:rsidR="1FDE6AC2" w:rsidRPr="620F959A">
        <w:rPr>
          <w:rFonts w:ascii="Georgia" w:eastAsia="Georgia" w:hAnsi="Georgia" w:cs="Georgia"/>
          <w:color w:val="auto"/>
          <w:lang w:val="fr-FR"/>
        </w:rPr>
        <w:t xml:space="preserve"> une technologie plus écologique que </w:t>
      </w:r>
      <w:r w:rsidR="14A686B9" w:rsidRPr="620F959A">
        <w:rPr>
          <w:rFonts w:ascii="Georgia" w:eastAsia="Georgia" w:hAnsi="Georgia" w:cs="Georgia"/>
          <w:color w:val="auto"/>
          <w:lang w:val="fr-FR"/>
        </w:rPr>
        <w:t>ses</w:t>
      </w:r>
      <w:r w:rsidR="1FDE6AC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A55EBD1" w:rsidRPr="620F959A">
        <w:rPr>
          <w:rFonts w:ascii="Georgia" w:eastAsia="Georgia" w:hAnsi="Georgia" w:cs="Georgia"/>
          <w:color w:val="auto"/>
          <w:lang w:val="fr-FR"/>
        </w:rPr>
        <w:t>prédécesseurs</w:t>
      </w:r>
      <w:r w:rsidR="1F6168FE" w:rsidRPr="620F959A">
        <w:rPr>
          <w:rFonts w:ascii="Georgia" w:eastAsia="Georgia" w:hAnsi="Georgia" w:cs="Georgia"/>
          <w:color w:val="auto"/>
          <w:lang w:val="fr-FR"/>
        </w:rPr>
        <w:t xml:space="preserve"> ou non </w:t>
      </w:r>
      <w:r w:rsidR="39BDF378" w:rsidRPr="620F959A">
        <w:rPr>
          <w:rFonts w:ascii="Georgia" w:eastAsia="Georgia" w:hAnsi="Georgia" w:cs="Georgia"/>
          <w:color w:val="auto"/>
          <w:lang w:val="fr-FR"/>
        </w:rPr>
        <w:t>?</w:t>
      </w:r>
    </w:p>
    <w:p w14:paraId="48043FBF" w14:textId="3F704FAB" w:rsidR="34938B2F" w:rsidRDefault="34938B2F" w:rsidP="0D32DEB1">
      <w:pPr>
        <w:pStyle w:val="Corps"/>
        <w:jc w:val="both"/>
        <w:rPr>
          <w:color w:val="000000" w:themeColor="text1"/>
          <w:lang w:val="fr-FR"/>
        </w:rPr>
      </w:pPr>
      <w:r w:rsidRPr="0D32DEB1">
        <w:rPr>
          <w:color w:val="000000" w:themeColor="text1"/>
          <w:lang w:val="fr-FR"/>
        </w:rPr>
        <w:t xml:space="preserve">         -</w:t>
      </w:r>
      <w:r w:rsidR="475E7E89" w:rsidRPr="0D32DEB1">
        <w:rPr>
          <w:color w:val="000000" w:themeColor="text1"/>
          <w:lang w:val="fr-FR"/>
        </w:rPr>
        <w:t xml:space="preserve">L’état actuel des </w:t>
      </w:r>
      <w:r w:rsidR="0DE5C002" w:rsidRPr="0D32DEB1">
        <w:rPr>
          <w:color w:val="000000" w:themeColor="text1"/>
          <w:lang w:val="fr-FR"/>
        </w:rPr>
        <w:t>connaissances</w:t>
      </w:r>
      <w:r w:rsidR="475E7E89" w:rsidRPr="0D32DEB1">
        <w:rPr>
          <w:color w:val="000000" w:themeColor="text1"/>
          <w:lang w:val="fr-FR"/>
        </w:rPr>
        <w:t xml:space="preserve"> permet-il de répondre </w:t>
      </w:r>
      <w:r w:rsidR="20CE8CE0" w:rsidRPr="0D32DEB1">
        <w:rPr>
          <w:color w:val="000000" w:themeColor="text1"/>
          <w:lang w:val="fr-FR"/>
        </w:rPr>
        <w:t>à ces questions ?</w:t>
      </w:r>
    </w:p>
    <w:p w14:paraId="02EB378F" w14:textId="77777777" w:rsidR="00172EC7" w:rsidRPr="00DF1D97" w:rsidRDefault="00172EC7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</w:p>
    <w:p w14:paraId="4085A838" w14:textId="2F4D2E5B" w:rsidR="00172EC7" w:rsidRDefault="1304C3AC" w:rsidP="0D32DEB1">
      <w:pPr>
        <w:pStyle w:val="Titre3"/>
        <w:jc w:val="both"/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</w:pPr>
      <w:r w:rsidRPr="0D32DEB1"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  <w:t>L'impact</w:t>
      </w:r>
      <w:r w:rsidR="5681DE1D" w:rsidRPr="0D32DEB1"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  <w:t xml:space="preserve"> environnemental du nouveau </w:t>
      </w:r>
      <w:r w:rsidR="219624D2" w:rsidRPr="0D32DEB1"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  <w:t>réseau</w:t>
      </w:r>
      <w:del w:id="7" w:author="Anita Messaoui" w:date="2021-11-22T16:23:00Z">
        <w:r w:rsidR="219624D2" w:rsidRPr="0D32DEB1" w:rsidDel="00DF1D97">
          <w:rPr>
            <w:rFonts w:ascii="Georgia" w:eastAsia="Georgia" w:hAnsi="Georgia" w:cs="Georgia"/>
            <w:b/>
            <w:bCs/>
            <w:i/>
            <w:iCs/>
            <w:color w:val="002060"/>
            <w:sz w:val="32"/>
            <w:szCs w:val="32"/>
            <w:u w:val="single"/>
            <w:lang w:val="fr-FR"/>
          </w:rPr>
          <w:delText>x</w:delText>
        </w:r>
      </w:del>
      <w:r w:rsidR="5681DE1D" w:rsidRPr="0D32DEB1"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  <w:t xml:space="preserve"> 5G </w:t>
      </w:r>
      <w:r w:rsidR="49672742" w:rsidRPr="0D32DEB1">
        <w:rPr>
          <w:rFonts w:ascii="Georgia" w:eastAsia="Georgia" w:hAnsi="Georgia" w:cs="Georgia"/>
          <w:b/>
          <w:bCs/>
          <w:i/>
          <w:iCs/>
          <w:color w:val="002060"/>
          <w:sz w:val="32"/>
          <w:szCs w:val="32"/>
          <w:u w:val="single"/>
          <w:lang w:val="fr-FR"/>
        </w:rPr>
        <w:t>:</w:t>
      </w:r>
    </w:p>
    <w:p w14:paraId="2204C102" w14:textId="0464854E" w:rsidR="0D32DEB1" w:rsidRDefault="0D32DEB1" w:rsidP="0D32DEB1">
      <w:pPr>
        <w:rPr>
          <w:lang w:val="fr-FR"/>
        </w:rPr>
      </w:pPr>
    </w:p>
    <w:p w14:paraId="7A95C845" w14:textId="15B51BDC" w:rsidR="05955A60" w:rsidRDefault="05955A60" w:rsidP="0D32DEB1">
      <w:pPr>
        <w:jc w:val="both"/>
        <w:rPr>
          <w:rFonts w:eastAsia="Times New Roman"/>
          <w:b/>
          <w:bCs/>
          <w:color w:val="0070C0"/>
          <w:sz w:val="28"/>
          <w:szCs w:val="28"/>
          <w:lang w:val="fr-FR"/>
        </w:rPr>
      </w:pPr>
      <w:r w:rsidRPr="0D32DEB1">
        <w:rPr>
          <w:rFonts w:eastAsia="Times New Roman"/>
          <w:b/>
          <w:bCs/>
          <w:color w:val="0070C0"/>
          <w:sz w:val="28"/>
          <w:szCs w:val="28"/>
          <w:lang w:val="fr-FR"/>
        </w:rPr>
        <w:t>Les arguments des pro-5G :</w:t>
      </w:r>
    </w:p>
    <w:p w14:paraId="6A05A809" w14:textId="77777777" w:rsidR="00172EC7" w:rsidRPr="00DF1D97" w:rsidRDefault="00172EC7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</w:p>
    <w:p w14:paraId="45F02F2C" w14:textId="15773E52" w:rsidR="00172EC7" w:rsidRDefault="00940303" w:rsidP="0D32DEB1">
      <w:pPr>
        <w:pStyle w:val="Corps"/>
        <w:ind w:right="-180"/>
        <w:jc w:val="both"/>
        <w:rPr>
          <w:rFonts w:ascii="Georgia" w:eastAsia="Georgia" w:hAnsi="Georgia" w:cs="Georgia"/>
          <w:color w:val="auto"/>
          <w:lang w:val="fr-FR"/>
        </w:rPr>
      </w:pPr>
      <w:r w:rsidRPr="00DF1D97">
        <w:rPr>
          <w:lang w:val="fr-FR"/>
        </w:rPr>
        <w:tab/>
      </w:r>
      <w:r w:rsidR="49672742" w:rsidRPr="620F959A">
        <w:rPr>
          <w:rFonts w:ascii="Georgia" w:eastAsia="Georgia" w:hAnsi="Georgia" w:cs="Georgia"/>
          <w:color w:val="auto"/>
          <w:lang w:val="fr-FR"/>
        </w:rPr>
        <w:t>À mesure que la population passe sur le réseau 5G les consommations d’énergie diminueront</w:t>
      </w:r>
      <w:r w:rsidR="3175A2D3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ou du moins </w:t>
      </w:r>
      <w:r w:rsidR="0757235F" w:rsidRPr="620F959A">
        <w:rPr>
          <w:rFonts w:ascii="Georgia" w:eastAsia="Georgia" w:hAnsi="Georgia" w:cs="Georgia"/>
          <w:color w:val="auto"/>
          <w:lang w:val="fr-FR"/>
        </w:rPr>
        <w:t>n</w:t>
      </w:r>
      <w:r w:rsidR="4506E0C6" w:rsidRPr="620F959A">
        <w:rPr>
          <w:rFonts w:ascii="Georgia" w:eastAsia="Georgia" w:hAnsi="Georgia" w:cs="Georgia"/>
          <w:color w:val="auto"/>
          <w:lang w:val="fr-FR"/>
        </w:rPr>
        <w:t>'augmenter</w:t>
      </w:r>
      <w:r w:rsidR="01647D8F" w:rsidRPr="620F959A">
        <w:rPr>
          <w:rFonts w:ascii="Georgia" w:eastAsia="Georgia" w:hAnsi="Georgia" w:cs="Georgia"/>
          <w:color w:val="auto"/>
          <w:lang w:val="fr-FR"/>
        </w:rPr>
        <w:t>ont</w:t>
      </w:r>
      <w:r w:rsidR="4506E0C6" w:rsidRPr="620F959A">
        <w:rPr>
          <w:rFonts w:ascii="Georgia" w:eastAsia="Georgia" w:hAnsi="Georgia" w:cs="Georgia"/>
          <w:color w:val="auto"/>
          <w:lang w:val="fr-FR"/>
        </w:rPr>
        <w:t xml:space="preserve"> pas</w:t>
      </w:r>
      <w:del w:id="8" w:author="Anita Messaoui" w:date="2021-11-22T16:32:00Z">
        <w:r w:rsidR="5FFD32D6" w:rsidRPr="620F959A" w:rsidDel="000B6412">
          <w:rPr>
            <w:rFonts w:ascii="Georgia" w:eastAsia="Georgia" w:hAnsi="Georgia" w:cs="Georgia"/>
            <w:color w:val="auto"/>
            <w:lang w:val="fr-FR"/>
          </w:rPr>
          <w:delText xml:space="preserve"> :</w:delText>
        </w:r>
      </w:del>
      <w:ins w:id="9" w:author="Anita Messaoui" w:date="2021-11-22T16:32:00Z">
        <w:r w:rsidR="000B6412">
          <w:rPr>
            <w:rFonts w:ascii="Georgia" w:eastAsia="Georgia" w:hAnsi="Georgia" w:cs="Georgia"/>
            <w:color w:val="auto"/>
            <w:lang w:val="fr-FR"/>
          </w:rPr>
          <w:t>.</w:t>
        </w:r>
      </w:ins>
    </w:p>
    <w:p w14:paraId="18CEFBD5" w14:textId="334AD0B0" w:rsidR="00172EC7" w:rsidRDefault="5A0FD377" w:rsidP="0D32DEB1">
      <w:pPr>
        <w:jc w:val="both"/>
        <w:rPr>
          <w:rFonts w:ascii="Georgia" w:eastAsia="Georgia" w:hAnsi="Georgia" w:cs="Georgia"/>
          <w:sz w:val="22"/>
          <w:szCs w:val="22"/>
          <w:lang w:val="fr-FR"/>
        </w:rPr>
      </w:pPr>
      <w:r w:rsidRPr="620F959A">
        <w:rPr>
          <w:rFonts w:ascii="Georgia" w:eastAsia="Georgia" w:hAnsi="Georgia" w:cs="Georgia"/>
          <w:sz w:val="22"/>
          <w:szCs w:val="22"/>
          <w:lang w:val="fr-FR"/>
        </w:rPr>
        <w:t>Selon</w:t>
      </w:r>
      <w:r w:rsidR="09EF43B6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le secrétaire d’</w:t>
      </w:r>
      <w:ins w:id="10" w:author="Anita Messaoui" w:date="2021-11-22T16:23:00Z">
        <w:r w:rsidR="00DF1D97">
          <w:rPr>
            <w:rFonts w:ascii="Georgia" w:eastAsia="Georgia" w:hAnsi="Georgia" w:cs="Georgia"/>
            <w:sz w:val="22"/>
            <w:szCs w:val="22"/>
            <w:lang w:val="fr-FR"/>
          </w:rPr>
          <w:t>É</w:t>
        </w:r>
      </w:ins>
      <w:del w:id="11" w:author="Anita Messaoui" w:date="2021-11-22T16:23:00Z">
        <w:r w:rsidR="192C3F3C" w:rsidRPr="620F959A" w:rsidDel="00DF1D97">
          <w:rPr>
            <w:rFonts w:ascii="Georgia" w:eastAsia="Georgia" w:hAnsi="Georgia" w:cs="Georgia"/>
            <w:sz w:val="22"/>
            <w:szCs w:val="22"/>
            <w:lang w:val="fr-FR"/>
          </w:rPr>
          <w:delText>é</w:delText>
        </w:r>
      </w:del>
      <w:r w:rsidR="192C3F3C" w:rsidRPr="620F959A">
        <w:rPr>
          <w:rFonts w:ascii="Georgia" w:eastAsia="Georgia" w:hAnsi="Georgia" w:cs="Georgia"/>
          <w:sz w:val="22"/>
          <w:szCs w:val="22"/>
          <w:lang w:val="fr-FR"/>
        </w:rPr>
        <w:t>tat</w:t>
      </w:r>
      <w:r w:rsidR="09EF43B6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au </w:t>
      </w:r>
      <w:r w:rsidR="49FB96AE" w:rsidRPr="620F959A">
        <w:rPr>
          <w:rFonts w:ascii="Georgia" w:eastAsia="Georgia" w:hAnsi="Georgia" w:cs="Georgia"/>
          <w:sz w:val="22"/>
          <w:szCs w:val="22"/>
          <w:lang w:val="fr-FR"/>
        </w:rPr>
        <w:t>numérique</w:t>
      </w:r>
      <w:r w:rsidR="09EF43B6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Mr </w:t>
      </w:r>
      <w:r w:rsidR="2C7BF0EF" w:rsidRPr="620F959A">
        <w:rPr>
          <w:rFonts w:ascii="Georgia" w:eastAsia="Georgia" w:hAnsi="Georgia" w:cs="Georgia"/>
          <w:sz w:val="22"/>
          <w:szCs w:val="22"/>
          <w:lang w:val="fr-FR"/>
        </w:rPr>
        <w:t>Cédric</w:t>
      </w:r>
      <w:r w:rsidR="09EF43B6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r w:rsidR="16CD0E33" w:rsidRPr="620F959A">
        <w:rPr>
          <w:rFonts w:ascii="Georgia" w:eastAsia="Georgia" w:hAnsi="Georgia" w:cs="Georgia"/>
          <w:sz w:val="22"/>
          <w:szCs w:val="22"/>
          <w:lang w:val="fr-FR"/>
        </w:rPr>
        <w:t xml:space="preserve">O </w:t>
      </w:r>
      <w:r w:rsidR="09EF43B6" w:rsidRPr="0D32DEB1">
        <w:rPr>
          <w:rFonts w:ascii="Georgia" w:eastAsia="Georgia" w:hAnsi="Georgia" w:cs="Georgia"/>
          <w:sz w:val="22"/>
          <w:szCs w:val="22"/>
          <w:lang w:val="fr-FR"/>
        </w:rPr>
        <w:t>la 5G</w:t>
      </w:r>
      <w:r w:rsidR="6380E6A1" w:rsidRPr="0D32DEB1">
        <w:rPr>
          <w:rFonts w:ascii="Georgia" w:eastAsia="Georgia" w:hAnsi="Georgia" w:cs="Georgia"/>
          <w:sz w:val="22"/>
          <w:szCs w:val="22"/>
          <w:lang w:val="fr-FR"/>
        </w:rPr>
        <w:t>,</w:t>
      </w:r>
      <w:del w:id="12" w:author="Anita Messaoui" w:date="2021-11-22T16:23:00Z">
        <w:r w:rsidR="09EF43B6" w:rsidRPr="0D32DEB1" w:rsidDel="00DF1D97">
          <w:rPr>
            <w:rFonts w:ascii="Georgia" w:eastAsia="Georgia" w:hAnsi="Georgia" w:cs="Georgia"/>
            <w:sz w:val="22"/>
            <w:szCs w:val="22"/>
            <w:lang w:val="fr-FR"/>
          </w:rPr>
          <w:delText>,</w:delText>
        </w:r>
      </w:del>
      <w:r w:rsidR="09EF43B6" w:rsidRPr="0D32DEB1">
        <w:rPr>
          <w:rFonts w:ascii="Georgia" w:eastAsia="Georgia" w:hAnsi="Georgia" w:cs="Georgia"/>
          <w:sz w:val="22"/>
          <w:szCs w:val="22"/>
          <w:lang w:val="fr-FR"/>
        </w:rPr>
        <w:t xml:space="preserve"> ”c’est plus de débit, mais moins de consommation énergétique”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. Effectivement,</w:t>
      </w:r>
      <w:commentRangeStart w:id="13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r w:rsidR="172EABD0" w:rsidRPr="620F959A">
        <w:rPr>
          <w:rFonts w:ascii="Georgia" w:eastAsia="Georgia" w:hAnsi="Georgia" w:cs="Georgia"/>
          <w:sz w:val="22"/>
          <w:szCs w:val="22"/>
          <w:lang w:val="fr-FR"/>
        </w:rPr>
        <w:t>b</w:t>
      </w:r>
      <w:r w:rsidR="50B2A29E" w:rsidRPr="620F959A">
        <w:rPr>
          <w:rFonts w:ascii="Georgia" w:eastAsia="Georgia" w:hAnsi="Georgia" w:cs="Georgia"/>
          <w:sz w:val="22"/>
          <w:szCs w:val="22"/>
          <w:lang w:val="fr-FR"/>
        </w:rPr>
        <w:t>on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nombre de chercheurs</w:t>
      </w:r>
      <w:r w:rsidR="128F7971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r w:rsidR="2B21033F" w:rsidRPr="620F959A">
        <w:rPr>
          <w:rFonts w:ascii="Georgia" w:eastAsia="Georgia" w:hAnsi="Georgia" w:cs="Georgia"/>
          <w:sz w:val="22"/>
          <w:szCs w:val="22"/>
          <w:lang w:val="fr-FR"/>
        </w:rPr>
        <w:t>et d’</w:t>
      </w:r>
      <w:r w:rsidR="2459535F" w:rsidRPr="620F959A">
        <w:rPr>
          <w:rFonts w:ascii="Georgia" w:eastAsia="Georgia" w:hAnsi="Georgia" w:cs="Georgia"/>
          <w:sz w:val="22"/>
          <w:szCs w:val="22"/>
          <w:lang w:val="fr-FR"/>
        </w:rPr>
        <w:t>étude</w:t>
      </w:r>
      <w:r w:rsidR="6EE33B7C" w:rsidRPr="620F959A">
        <w:rPr>
          <w:rFonts w:ascii="Georgia" w:eastAsia="Georgia" w:hAnsi="Georgia" w:cs="Georgia"/>
          <w:sz w:val="22"/>
          <w:szCs w:val="22"/>
          <w:lang w:val="fr-FR"/>
        </w:rPr>
        <w:t>s</w:t>
      </w:r>
      <w:r w:rsidR="2B21033F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r w:rsidR="5BAF2033" w:rsidRPr="620F959A">
        <w:rPr>
          <w:rFonts w:ascii="Georgia" w:eastAsia="Georgia" w:hAnsi="Georgia" w:cs="Georgia"/>
          <w:sz w:val="22"/>
          <w:szCs w:val="22"/>
          <w:lang w:val="fr-FR"/>
        </w:rPr>
        <w:t>r</w:t>
      </w:r>
      <w:r w:rsidR="1D954234" w:rsidRPr="620F959A">
        <w:rPr>
          <w:rFonts w:ascii="Georgia" w:eastAsia="Georgia" w:hAnsi="Georgia" w:cs="Georgia"/>
          <w:sz w:val="22"/>
          <w:szCs w:val="22"/>
          <w:lang w:val="fr-FR"/>
        </w:rPr>
        <w:t>éc</w:t>
      </w:r>
      <w:r w:rsidR="5BAF2033" w:rsidRPr="620F959A">
        <w:rPr>
          <w:rFonts w:ascii="Georgia" w:eastAsia="Georgia" w:hAnsi="Georgia" w:cs="Georgia"/>
          <w:sz w:val="22"/>
          <w:szCs w:val="22"/>
          <w:lang w:val="fr-FR"/>
        </w:rPr>
        <w:t>ente</w:t>
      </w:r>
      <w:r w:rsidR="19DF1879" w:rsidRPr="620F959A">
        <w:rPr>
          <w:rFonts w:ascii="Georgia" w:eastAsia="Georgia" w:hAnsi="Georgia" w:cs="Georgia"/>
          <w:sz w:val="22"/>
          <w:szCs w:val="22"/>
          <w:lang w:val="fr-FR"/>
        </w:rPr>
        <w:t>s</w:t>
      </w:r>
      <w:commentRangeEnd w:id="13"/>
      <w:r w:rsidR="000B6412">
        <w:rPr>
          <w:rStyle w:val="Marquedecommentaire"/>
        </w:rPr>
        <w:commentReference w:id="13"/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affirment que les Joules par bit et le coût par bit devront baisser d'au moins 100 fois. Ils affirment aussi que le spectre </w:t>
      </w:r>
      <w:commentRangeStart w:id="14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mm-</w:t>
      </w:r>
      <w:proofErr w:type="spellStart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Wave</w:t>
      </w:r>
      <w:proofErr w:type="spellEnd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commentRangeEnd w:id="14"/>
      <w:r w:rsidR="000B6412">
        <w:rPr>
          <w:rStyle w:val="Marquedecommentaire"/>
        </w:rPr>
        <w:commentReference w:id="14"/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utilisé pour la 5G sera compris entre 10 et 100 fois moins cher par Hertz que le spectre 3G et 4G en dessous de 3 GHz</w:t>
      </w:r>
      <w:r w:rsidR="7A311DB4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r w:rsidR="7A311DB4" w:rsidRPr="00DF1D97">
        <w:rPr>
          <w:rFonts w:eastAsia="Times New Roman"/>
          <w:lang w:val="fr-FR"/>
        </w:rPr>
        <w:t>[5]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, « à nombre d’octets équivalents, la 5G est 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lastRenderedPageBreak/>
        <w:t xml:space="preserve">plus efficace que la 4G (…) l’optimisation </w:t>
      </w:r>
      <w:commentRangeStart w:id="15"/>
      <w:r w:rsidR="62E45FA6" w:rsidRPr="620F959A">
        <w:rPr>
          <w:rFonts w:ascii="Georgia" w:eastAsia="Georgia" w:hAnsi="Georgia" w:cs="Georgia"/>
          <w:sz w:val="22"/>
          <w:szCs w:val="22"/>
          <w:lang w:val="fr-FR"/>
        </w:rPr>
        <w:t>étique</w:t>
      </w:r>
      <w:r w:rsidR="49672742">
        <w:rPr>
          <w:noProof/>
        </w:rPr>
        <w:drawing>
          <wp:anchor distT="0" distB="0" distL="114300" distR="114300" simplePos="0" relativeHeight="251656704" behindDoc="0" locked="0" layoutInCell="1" allowOverlap="1" wp14:anchorId="5BBCF67F" wp14:editId="0A8F86D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42900" cy="342900"/>
            <wp:effectExtent l="0" t="0" r="0" b="0"/>
            <wp:wrapSquare wrapText="bothSides"/>
            <wp:docPr id="48474223" name="Image 4847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commentRangeEnd w:id="15"/>
      <w:r w:rsidR="000B6412">
        <w:rPr>
          <w:rStyle w:val="Marquedecommentaire"/>
        </w:rPr>
        <w:commentReference w:id="15"/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pourra prendre en compte les pics </w:t>
      </w:r>
      <w:r w:rsidR="1B22AE74" w:rsidRPr="620F959A">
        <w:rPr>
          <w:rFonts w:ascii="Georgia" w:eastAsia="Georgia" w:hAnsi="Georgia" w:cs="Georgia"/>
          <w:sz w:val="22"/>
          <w:szCs w:val="22"/>
          <w:lang w:val="fr-FR"/>
        </w:rPr>
        <w:t>capacitaires :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la nuit, la puissance du réseau pourra être réduite. », nous explique Pierre Fortier (</w:t>
      </w:r>
      <w:r w:rsidR="25C990C8" w:rsidRPr="620F959A">
        <w:rPr>
          <w:rFonts w:ascii="Georgia" w:eastAsia="Georgia" w:hAnsi="Georgia" w:cs="Georgia"/>
          <w:sz w:val="22"/>
          <w:szCs w:val="22"/>
          <w:lang w:val="fr-FR"/>
        </w:rPr>
        <w:t>vice-président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de </w:t>
      </w:r>
      <w:proofErr w:type="spellStart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Capgemini</w:t>
      </w:r>
      <w:proofErr w:type="spellEnd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</w:t>
      </w:r>
      <w:proofErr w:type="spellStart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Invent</w:t>
      </w:r>
      <w:proofErr w:type="spellEnd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)</w:t>
      </w:r>
      <w:r w:rsidR="7192346F" w:rsidRPr="620F959A">
        <w:rPr>
          <w:rFonts w:ascii="Georgia" w:eastAsia="Georgia" w:hAnsi="Georgia" w:cs="Georgia"/>
          <w:sz w:val="22"/>
          <w:szCs w:val="22"/>
          <w:lang w:val="fr-FR"/>
        </w:rPr>
        <w:t>[6]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, ce qui implique </w:t>
      </w:r>
      <w:commentRangeStart w:id="16"/>
      <w:r w:rsidR="49672742">
        <w:rPr>
          <w:noProof/>
        </w:rPr>
        <w:drawing>
          <wp:anchor distT="0" distB="0" distL="114300" distR="114300" simplePos="0" relativeHeight="251657728" behindDoc="0" locked="0" layoutInCell="1" allowOverlap="1" wp14:anchorId="5D84279E" wp14:editId="5C68870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69636" cy="1504969"/>
            <wp:effectExtent l="0" t="0" r="0" b="0"/>
            <wp:wrapSquare wrapText="bothSides"/>
            <wp:docPr id="1964340722" name="Image 196434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36" cy="150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6"/>
      <w:r w:rsidR="000B6412">
        <w:rPr>
          <w:rStyle w:val="Marquedecommentaire"/>
        </w:rPr>
        <w:commentReference w:id="16"/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>que la nuit, les antennes pourront ne pas tourner afin de ne plus consommer.</w:t>
      </w:r>
      <w:r w:rsidR="49672742" w:rsidRPr="620F959A">
        <w:rPr>
          <w:rFonts w:ascii="Georgia" w:eastAsia="Georgia" w:hAnsi="Georgia" w:cs="Georgia"/>
          <w:sz w:val="22"/>
          <w:szCs w:val="22"/>
          <w:lang w:val="nl-NL"/>
        </w:rPr>
        <w:t xml:space="preserve"> De </w:t>
      </w:r>
      <w:proofErr w:type="spellStart"/>
      <w:r w:rsidR="2D2E1394" w:rsidRPr="620F959A">
        <w:rPr>
          <w:rFonts w:ascii="Georgia" w:eastAsia="Georgia" w:hAnsi="Georgia" w:cs="Georgia"/>
          <w:sz w:val="22"/>
          <w:szCs w:val="22"/>
          <w:lang w:val="nl-NL"/>
        </w:rPr>
        <w:t>m</w:t>
      </w:r>
      <w:r w:rsidR="7701FFA6" w:rsidRPr="620F959A">
        <w:rPr>
          <w:rFonts w:ascii="Georgia" w:eastAsia="Georgia" w:hAnsi="Georgia" w:cs="Georgia"/>
          <w:sz w:val="22"/>
          <w:szCs w:val="22"/>
          <w:lang w:val="nl-NL"/>
        </w:rPr>
        <w:t>ê</w:t>
      </w:r>
      <w:r w:rsidR="2D2E1394" w:rsidRPr="620F959A">
        <w:rPr>
          <w:rFonts w:ascii="Georgia" w:eastAsia="Georgia" w:hAnsi="Georgia" w:cs="Georgia"/>
          <w:sz w:val="22"/>
          <w:szCs w:val="22"/>
          <w:lang w:val="nl-NL"/>
        </w:rPr>
        <w:t>me</w:t>
      </w:r>
      <w:proofErr w:type="spellEnd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, </w:t>
      </w:r>
      <w:commentRangeStart w:id="17"/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les nouvelles petites cellules </w:t>
      </w:r>
      <w:commentRangeEnd w:id="17"/>
      <w:r w:rsidR="000B6412">
        <w:rPr>
          <w:rStyle w:val="Marquedecommentaire"/>
        </w:rPr>
        <w:commentReference w:id="17"/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devraient </w:t>
      </w:r>
      <w:r w:rsidR="6BD2F8C5" w:rsidRPr="620F959A">
        <w:rPr>
          <w:rFonts w:ascii="Georgia" w:eastAsia="Georgia" w:hAnsi="Georgia" w:cs="Georgia"/>
          <w:sz w:val="22"/>
          <w:szCs w:val="22"/>
          <w:lang w:val="fr-FR"/>
        </w:rPr>
        <w:t>ê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tre de 10 à 100 fois moins chères et plus </w:t>
      </w:r>
      <w:r w:rsidR="29AD98C0" w:rsidRPr="620F959A">
        <w:rPr>
          <w:rFonts w:ascii="Georgia" w:eastAsia="Georgia" w:hAnsi="Georgia" w:cs="Georgia"/>
          <w:sz w:val="22"/>
          <w:szCs w:val="22"/>
          <w:lang w:val="fr-FR"/>
        </w:rPr>
        <w:t>é</w:t>
      </w:r>
      <w:r w:rsidR="1B02B4AC" w:rsidRPr="620F959A">
        <w:rPr>
          <w:rFonts w:ascii="Georgia" w:eastAsia="Georgia" w:hAnsi="Georgia" w:cs="Georgia"/>
          <w:sz w:val="22"/>
          <w:szCs w:val="22"/>
          <w:lang w:val="fr-FR"/>
        </w:rPr>
        <w:t>conomes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en </w:t>
      </w:r>
      <w:r w:rsidR="1CECCC1B" w:rsidRPr="620F959A">
        <w:rPr>
          <w:rFonts w:ascii="Georgia" w:eastAsia="Georgia" w:hAnsi="Georgia" w:cs="Georgia"/>
          <w:sz w:val="22"/>
          <w:szCs w:val="22"/>
          <w:lang w:val="fr-FR"/>
        </w:rPr>
        <w:t>énergie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. Les entreprises pourraient également profiter de la 5G pour moins consommer, par exemple dans le secteur de l’agriculture, la 5G permettrait </w:t>
      </w:r>
      <w:r w:rsidR="404392C8" w:rsidRPr="620F959A">
        <w:rPr>
          <w:rFonts w:ascii="Georgia" w:eastAsia="Georgia" w:hAnsi="Georgia" w:cs="Georgia"/>
          <w:sz w:val="22"/>
          <w:szCs w:val="22"/>
          <w:lang w:val="fr-FR"/>
        </w:rPr>
        <w:t>aux agriculteurs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d’avoir </w:t>
      </w:r>
      <w:r w:rsidR="33A26655" w:rsidRPr="620F959A">
        <w:rPr>
          <w:rFonts w:ascii="Georgia" w:eastAsia="Georgia" w:hAnsi="Georgia" w:cs="Georgia"/>
          <w:sz w:val="22"/>
          <w:szCs w:val="22"/>
          <w:lang w:val="fr-FR"/>
        </w:rPr>
        <w:t>l’information du</w:t>
      </w:r>
      <w:r w:rsidR="49672742" w:rsidRPr="620F959A">
        <w:rPr>
          <w:rFonts w:ascii="Georgia" w:eastAsia="Georgia" w:hAnsi="Georgia" w:cs="Georgia"/>
          <w:sz w:val="22"/>
          <w:szCs w:val="22"/>
          <w:lang w:val="fr-FR"/>
        </w:rPr>
        <w:t xml:space="preserve"> niveau d’humidité des sols très précis, afin d’arroser seulement ce qui convient et donc éviter le gâchis d’eau.</w:t>
      </w:r>
    </w:p>
    <w:p w14:paraId="519BE176" w14:textId="53E159A8" w:rsidR="620F959A" w:rsidRDefault="620F959A" w:rsidP="0D32DEB1">
      <w:pPr>
        <w:pStyle w:val="Corps"/>
        <w:jc w:val="both"/>
        <w:rPr>
          <w:color w:val="000000" w:themeColor="text1"/>
          <w:lang w:val="fr-FR"/>
        </w:rPr>
      </w:pPr>
    </w:p>
    <w:p w14:paraId="1F08B3FC" w14:textId="3505838E" w:rsidR="620F959A" w:rsidRPr="00DF1D97" w:rsidRDefault="6D4EC387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0DF1D97">
        <w:rPr>
          <w:rFonts w:ascii="Georgia" w:eastAsia="Georgia" w:hAnsi="Georgia" w:cs="Georgia"/>
          <w:b/>
          <w:bCs/>
          <w:color w:val="auto"/>
          <w:sz w:val="28"/>
          <w:szCs w:val="28"/>
          <w:lang w:val="fr-FR"/>
        </w:rPr>
        <w:t xml:space="preserve">  </w:t>
      </w:r>
    </w:p>
    <w:p w14:paraId="3DB611AE" w14:textId="66365740" w:rsidR="6D4EC387" w:rsidRPr="00DF1D97" w:rsidRDefault="6D4EC387" w:rsidP="620F959A">
      <w:pPr>
        <w:pStyle w:val="Corps"/>
        <w:ind w:left="3600"/>
        <w:jc w:val="both"/>
        <w:rPr>
          <w:rFonts w:ascii="Georgia" w:eastAsia="Georgia" w:hAnsi="Georgia" w:cs="Georgia"/>
          <w:color w:val="auto"/>
          <w:lang w:val="fr-FR"/>
        </w:rPr>
      </w:pPr>
      <w:r w:rsidRPr="00DF1D97">
        <w:rPr>
          <w:rFonts w:ascii="Georgia" w:eastAsia="Georgia" w:hAnsi="Georgia" w:cs="Georgia"/>
          <w:b/>
          <w:bCs/>
          <w:color w:val="auto"/>
          <w:sz w:val="28"/>
          <w:szCs w:val="28"/>
          <w:lang w:val="fr-FR"/>
        </w:rPr>
        <w:t xml:space="preserve">  </w:t>
      </w:r>
      <w:del w:id="18" w:author="Anita Messaoui" w:date="2021-11-22T16:37:00Z">
        <w:r w:rsidR="7A4A2E7F" w:rsidRPr="00DF1D97" w:rsidDel="00EC6BC0">
          <w:rPr>
            <w:rFonts w:ascii="Times New Roman" w:eastAsia="Times New Roman" w:hAnsi="Times New Roman" w:cs="Times New Roman"/>
            <w:b/>
            <w:bCs/>
            <w:color w:val="0070C0"/>
            <w:sz w:val="28"/>
            <w:szCs w:val="28"/>
            <w:lang w:val="fr-FR"/>
          </w:rPr>
          <w:delText>l</w:delText>
        </w:r>
      </w:del>
      <w:ins w:id="19" w:author="Anita Messaoui" w:date="2021-11-22T16:37:00Z">
        <w:r w:rsidR="00EC6BC0">
          <w:rPr>
            <w:rFonts w:ascii="Times New Roman" w:eastAsia="Times New Roman" w:hAnsi="Times New Roman" w:cs="Times New Roman"/>
            <w:b/>
            <w:bCs/>
            <w:color w:val="0070C0"/>
            <w:sz w:val="28"/>
            <w:szCs w:val="28"/>
            <w:lang w:val="fr-FR"/>
          </w:rPr>
          <w:t>L</w:t>
        </w:r>
      </w:ins>
      <w:r w:rsidR="7A4A2E7F" w:rsidRPr="00DF1D9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fr-FR"/>
        </w:rPr>
        <w:t>es arguments des anti-5</w:t>
      </w:r>
      <w:proofErr w:type="gramStart"/>
      <w:r w:rsidR="7A4A2E7F" w:rsidRPr="00DF1D9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fr-FR"/>
        </w:rPr>
        <w:t>G:</w:t>
      </w:r>
      <w:proofErr w:type="gramEnd"/>
    </w:p>
    <w:p w14:paraId="3CE32FF7" w14:textId="04D76907" w:rsidR="620F959A" w:rsidRPr="00DF1D97" w:rsidRDefault="620F959A" w:rsidP="0D32DEB1">
      <w:pPr>
        <w:pStyle w:val="Corps"/>
        <w:jc w:val="both"/>
        <w:rPr>
          <w:color w:val="000000" w:themeColor="text1"/>
          <w:lang w:val="fr-FR"/>
        </w:rPr>
      </w:pPr>
    </w:p>
    <w:p w14:paraId="5D3084AF" w14:textId="47A3B79D" w:rsidR="00172EC7" w:rsidRDefault="00940303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0DF1D97">
        <w:rPr>
          <w:lang w:val="fr-FR"/>
        </w:rPr>
        <w:tab/>
      </w:r>
      <w:r w:rsidR="49672742">
        <w:rPr>
          <w:noProof/>
        </w:rPr>
        <w:drawing>
          <wp:anchor distT="0" distB="0" distL="114300" distR="114300" simplePos="0" relativeHeight="251658752" behindDoc="0" locked="0" layoutInCell="1" allowOverlap="1" wp14:anchorId="71D510AC" wp14:editId="068BB01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66972" cy="1469495"/>
            <wp:effectExtent l="0" t="0" r="0" b="0"/>
            <wp:wrapSquare wrapText="bothSides"/>
            <wp:docPr id="1285474308" name="Image 128547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72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8A6EAEF" w:rsidRPr="620F959A">
        <w:rPr>
          <w:rFonts w:ascii="Georgia" w:eastAsia="Georgia" w:hAnsi="Georgia" w:cs="Georgia"/>
          <w:color w:val="auto"/>
          <w:lang w:val="fr-FR"/>
        </w:rPr>
        <w:t>Néanmoins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, m</w:t>
      </w:r>
      <w:r w:rsidR="038C9E64" w:rsidRPr="620F959A">
        <w:rPr>
          <w:rFonts w:ascii="Georgia" w:eastAsia="Georgia" w:hAnsi="Georgia" w:cs="Georgia"/>
          <w:color w:val="auto"/>
          <w:lang w:val="fr-FR"/>
        </w:rPr>
        <w:t>ê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me si la 5</w:t>
      </w:r>
      <w:r w:rsidR="5FA2A33E" w:rsidRPr="620F959A">
        <w:rPr>
          <w:rFonts w:ascii="Georgia" w:eastAsia="Georgia" w:hAnsi="Georgia" w:cs="Georgia"/>
          <w:color w:val="auto"/>
          <w:lang w:val="fr-FR"/>
        </w:rPr>
        <w:t>G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est moins énergivore, cela ne signifie pas que cette technologie n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a pas d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impact sur l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608B52D4" w:rsidRPr="620F959A">
        <w:rPr>
          <w:rFonts w:ascii="Georgia" w:eastAsia="Georgia" w:hAnsi="Georgia" w:cs="Georgia"/>
          <w:color w:val="auto"/>
          <w:lang w:val="fr-FR"/>
        </w:rPr>
        <w:t>environnement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. Les antennes </w:t>
      </w:r>
      <w:commentRangeStart w:id="20"/>
      <w:r w:rsidR="49672742" w:rsidRPr="620F959A">
        <w:rPr>
          <w:rFonts w:ascii="Georgia" w:eastAsia="Georgia" w:hAnsi="Georgia" w:cs="Georgia"/>
          <w:color w:val="auto"/>
          <w:lang w:val="fr-FR"/>
        </w:rPr>
        <w:t>Mi</w:t>
      </w:r>
      <w:r w:rsidR="576E86D3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MO </w:t>
      </w:r>
      <w:commentRangeEnd w:id="20"/>
      <w:r w:rsidR="00EC6BC0">
        <w:rPr>
          <w:rStyle w:val="Marquedecommentair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0"/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sont par ailleurs </w:t>
      </w:r>
      <w:r w:rsidR="52B3A43E" w:rsidRPr="620F959A">
        <w:rPr>
          <w:rFonts w:ascii="Georgia" w:eastAsia="Georgia" w:hAnsi="Georgia" w:cs="Georgia"/>
          <w:color w:val="auto"/>
          <w:lang w:val="fr-FR"/>
        </w:rPr>
        <w:t>au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3059B258" w:rsidRPr="620F959A">
        <w:rPr>
          <w:rFonts w:ascii="Georgia" w:eastAsia="Georgia" w:hAnsi="Georgia" w:cs="Georgia"/>
          <w:color w:val="auto"/>
          <w:lang w:val="fr-FR"/>
        </w:rPr>
        <w:t>cœur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du débat sur la controverse environnementale du déploiement de la 5</w:t>
      </w:r>
      <w:r w:rsidR="149E31EF" w:rsidRPr="620F959A">
        <w:rPr>
          <w:rFonts w:ascii="Georgia" w:eastAsia="Georgia" w:hAnsi="Georgia" w:cs="Georgia"/>
          <w:color w:val="auto"/>
          <w:lang w:val="fr-FR"/>
        </w:rPr>
        <w:t xml:space="preserve">G. </w:t>
      </w:r>
      <w:r w:rsidR="6A330B6B" w:rsidRPr="620F959A">
        <w:rPr>
          <w:rFonts w:ascii="Georgia" w:eastAsia="Georgia" w:hAnsi="Georgia" w:cs="Georgia"/>
          <w:color w:val="auto"/>
          <w:lang w:val="fr-FR"/>
        </w:rPr>
        <w:t>C</w:t>
      </w:r>
      <w:r w:rsidR="551ADED1" w:rsidRPr="620F959A">
        <w:rPr>
          <w:rFonts w:ascii="Georgia" w:eastAsia="Georgia" w:hAnsi="Georgia" w:cs="Georgia"/>
          <w:color w:val="auto"/>
          <w:lang w:val="fr-FR"/>
        </w:rPr>
        <w:t>es</w:t>
      </w:r>
      <w:r w:rsidR="149E31EF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499122BE" w:rsidRPr="620F959A">
        <w:rPr>
          <w:rFonts w:ascii="Georgia" w:eastAsia="Georgia" w:hAnsi="Georgia" w:cs="Georgia"/>
          <w:color w:val="auto"/>
          <w:lang w:val="fr-FR"/>
        </w:rPr>
        <w:t xml:space="preserve">antennes </w:t>
      </w:r>
      <w:r w:rsidR="1DC0043E" w:rsidRPr="620F959A">
        <w:rPr>
          <w:rFonts w:ascii="Georgia" w:eastAsia="Georgia" w:hAnsi="Georgia" w:cs="Georgia"/>
          <w:color w:val="auto"/>
          <w:lang w:val="fr-FR"/>
        </w:rPr>
        <w:t>permettraient</w:t>
      </w:r>
      <w:r w:rsidR="499122BE" w:rsidRPr="620F959A">
        <w:rPr>
          <w:rFonts w:ascii="Georgia" w:eastAsia="Georgia" w:hAnsi="Georgia" w:cs="Georgia"/>
          <w:color w:val="auto"/>
          <w:lang w:val="fr-FR"/>
        </w:rPr>
        <w:t xml:space="preserve"> de </w:t>
      </w:r>
      <w:r w:rsidR="5F2B504C" w:rsidRPr="620F959A">
        <w:rPr>
          <w:rFonts w:ascii="Georgia" w:eastAsia="Georgia" w:hAnsi="Georgia" w:cs="Georgia"/>
          <w:color w:val="auto"/>
          <w:lang w:val="fr-FR"/>
        </w:rPr>
        <w:t>cibler</w:t>
      </w:r>
      <w:r w:rsidR="499122BE" w:rsidRPr="620F959A">
        <w:rPr>
          <w:rFonts w:ascii="Georgia" w:eastAsia="Georgia" w:hAnsi="Georgia" w:cs="Georgia"/>
          <w:color w:val="auto"/>
          <w:lang w:val="fr-FR"/>
        </w:rPr>
        <w:t xml:space="preserve"> les fréquences radio </w:t>
      </w:r>
      <w:r w:rsidR="517E4911" w:rsidRPr="620F959A">
        <w:rPr>
          <w:rFonts w:ascii="Georgia" w:eastAsia="Georgia" w:hAnsi="Georgia" w:cs="Georgia"/>
          <w:color w:val="auto"/>
          <w:lang w:val="fr-FR"/>
        </w:rPr>
        <w:t xml:space="preserve">vers l’utilisateur </w:t>
      </w:r>
      <w:r w:rsidR="74827C12" w:rsidRPr="620F959A">
        <w:rPr>
          <w:rFonts w:ascii="Georgia" w:eastAsia="Georgia" w:hAnsi="Georgia" w:cs="Georgia"/>
          <w:color w:val="auto"/>
          <w:lang w:val="fr-FR"/>
        </w:rPr>
        <w:t xml:space="preserve">et </w:t>
      </w:r>
      <w:r w:rsidR="4BAB22B8" w:rsidRPr="620F959A">
        <w:rPr>
          <w:rFonts w:ascii="Georgia" w:eastAsia="Georgia" w:hAnsi="Georgia" w:cs="Georgia"/>
          <w:color w:val="auto"/>
          <w:lang w:val="fr-FR"/>
        </w:rPr>
        <w:t>s</w:t>
      </w:r>
      <w:r w:rsidR="74827C12" w:rsidRPr="620F959A">
        <w:rPr>
          <w:rFonts w:ascii="Georgia" w:eastAsia="Georgia" w:hAnsi="Georgia" w:cs="Georgia"/>
          <w:color w:val="auto"/>
          <w:lang w:val="fr-FR"/>
        </w:rPr>
        <w:t>es appareil</w:t>
      </w:r>
      <w:r w:rsidR="7C68224D" w:rsidRPr="620F959A">
        <w:rPr>
          <w:rFonts w:ascii="Georgia" w:eastAsia="Georgia" w:hAnsi="Georgia" w:cs="Georgia"/>
          <w:color w:val="auto"/>
          <w:lang w:val="fr-FR"/>
        </w:rPr>
        <w:t>s</w:t>
      </w:r>
      <w:r w:rsidR="74827C12" w:rsidRPr="620F959A">
        <w:rPr>
          <w:rFonts w:ascii="Georgia" w:eastAsia="Georgia" w:hAnsi="Georgia" w:cs="Georgia"/>
          <w:color w:val="auto"/>
          <w:lang w:val="fr-FR"/>
        </w:rPr>
        <w:t xml:space="preserve"> connecté</w:t>
      </w:r>
      <w:ins w:id="21" w:author="Anita Messaoui" w:date="2021-11-22T16:23:00Z">
        <w:r w:rsidR="00DF1D97">
          <w:rPr>
            <w:rFonts w:ascii="Georgia" w:eastAsia="Georgia" w:hAnsi="Georgia" w:cs="Georgia"/>
            <w:color w:val="auto"/>
            <w:lang w:val="fr-FR"/>
          </w:rPr>
          <w:t>s</w:t>
        </w:r>
      </w:ins>
      <w:r w:rsidR="74827C12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673D3A87" w:rsidRPr="620F959A">
        <w:rPr>
          <w:rFonts w:ascii="Georgia" w:eastAsia="Georgia" w:hAnsi="Georgia" w:cs="Georgia"/>
          <w:color w:val="auto"/>
          <w:lang w:val="fr-FR"/>
        </w:rPr>
        <w:t>directement,</w:t>
      </w:r>
      <w:r w:rsidR="2487C104" w:rsidRPr="620F959A">
        <w:rPr>
          <w:rFonts w:ascii="Georgia" w:eastAsia="Georgia" w:hAnsi="Georgia" w:cs="Georgia"/>
          <w:color w:val="auto"/>
          <w:lang w:val="fr-FR"/>
        </w:rPr>
        <w:t xml:space="preserve"> contrairement </w:t>
      </w:r>
      <w:r w:rsidR="1833BF30" w:rsidRPr="620F959A">
        <w:rPr>
          <w:rFonts w:ascii="Georgia" w:eastAsia="Georgia" w:hAnsi="Georgia" w:cs="Georgia"/>
          <w:color w:val="auto"/>
          <w:lang w:val="fr-FR"/>
        </w:rPr>
        <w:t>aux anciennes antennes</w:t>
      </w:r>
      <w:r w:rsidR="2487C104" w:rsidRPr="620F959A">
        <w:rPr>
          <w:rFonts w:ascii="Georgia" w:eastAsia="Georgia" w:hAnsi="Georgia" w:cs="Georgia"/>
          <w:color w:val="auto"/>
          <w:lang w:val="fr-FR"/>
        </w:rPr>
        <w:t xml:space="preserve"> qui </w:t>
      </w:r>
      <w:r w:rsidR="7B57DB20" w:rsidRPr="620F959A">
        <w:rPr>
          <w:rFonts w:ascii="Georgia" w:eastAsia="Georgia" w:hAnsi="Georgia" w:cs="Georgia"/>
          <w:color w:val="auto"/>
          <w:lang w:val="fr-FR"/>
        </w:rPr>
        <w:t>elle</w:t>
      </w:r>
      <w:r w:rsidR="6E894F31" w:rsidRPr="620F959A">
        <w:rPr>
          <w:rFonts w:ascii="Georgia" w:eastAsia="Georgia" w:hAnsi="Georgia" w:cs="Georgia"/>
          <w:color w:val="auto"/>
          <w:lang w:val="fr-FR"/>
        </w:rPr>
        <w:t>s</w:t>
      </w:r>
      <w:r w:rsidR="2EBA54DF" w:rsidRPr="620F959A">
        <w:rPr>
          <w:rFonts w:ascii="Georgia" w:eastAsia="Georgia" w:hAnsi="Georgia" w:cs="Georgia"/>
          <w:color w:val="auto"/>
          <w:lang w:val="fr-FR"/>
        </w:rPr>
        <w:t>,</w:t>
      </w:r>
      <w:r w:rsidR="7B57DB20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703488BC" w:rsidRPr="620F959A">
        <w:rPr>
          <w:rFonts w:ascii="Georgia" w:eastAsia="Georgia" w:hAnsi="Georgia" w:cs="Georgia"/>
          <w:color w:val="auto"/>
          <w:lang w:val="fr-FR"/>
        </w:rPr>
        <w:t>émettent</w:t>
      </w:r>
      <w:r w:rsidR="2487C104" w:rsidRPr="620F959A">
        <w:rPr>
          <w:rFonts w:ascii="Georgia" w:eastAsia="Georgia" w:hAnsi="Georgia" w:cs="Georgia"/>
          <w:color w:val="auto"/>
          <w:lang w:val="fr-FR"/>
        </w:rPr>
        <w:t xml:space="preserve"> des fréquence</w:t>
      </w:r>
      <w:r w:rsidR="48617D10" w:rsidRPr="620F959A">
        <w:rPr>
          <w:rFonts w:ascii="Georgia" w:eastAsia="Georgia" w:hAnsi="Georgia" w:cs="Georgia"/>
          <w:color w:val="auto"/>
          <w:lang w:val="fr-FR"/>
        </w:rPr>
        <w:t>s rayonnante</w:t>
      </w:r>
      <w:r w:rsidR="4E108C30" w:rsidRPr="620F959A">
        <w:rPr>
          <w:rFonts w:ascii="Georgia" w:eastAsia="Georgia" w:hAnsi="Georgia" w:cs="Georgia"/>
          <w:color w:val="auto"/>
          <w:lang w:val="fr-FR"/>
        </w:rPr>
        <w:t>s</w:t>
      </w:r>
      <w:r w:rsidR="34D4049B" w:rsidRPr="620F959A">
        <w:rPr>
          <w:rFonts w:ascii="Georgia" w:eastAsia="Georgia" w:hAnsi="Georgia" w:cs="Georgia"/>
          <w:color w:val="auto"/>
          <w:lang w:val="fr-FR"/>
        </w:rPr>
        <w:t xml:space="preserve"> </w:t>
      </w:r>
      <w:r w:rsidR="2376D176" w:rsidRPr="620F959A">
        <w:rPr>
          <w:rFonts w:ascii="Georgia" w:eastAsia="Georgia" w:hAnsi="Georgia" w:cs="Georgia"/>
          <w:color w:val="auto"/>
          <w:lang w:val="fr-FR"/>
        </w:rPr>
        <w:t>même</w:t>
      </w:r>
      <w:r w:rsidR="34D4049B" w:rsidRPr="620F959A">
        <w:rPr>
          <w:rFonts w:ascii="Georgia" w:eastAsia="Georgia" w:hAnsi="Georgia" w:cs="Georgia"/>
          <w:color w:val="auto"/>
          <w:lang w:val="fr-FR"/>
        </w:rPr>
        <w:t xml:space="preserve"> si elle</w:t>
      </w:r>
      <w:r w:rsidR="081A319A" w:rsidRPr="620F959A">
        <w:rPr>
          <w:rFonts w:ascii="Georgia" w:eastAsia="Georgia" w:hAnsi="Georgia" w:cs="Georgia"/>
          <w:color w:val="auto"/>
          <w:lang w:val="fr-FR"/>
        </w:rPr>
        <w:t>s</w:t>
      </w:r>
      <w:r w:rsidR="34D4049B" w:rsidRPr="620F959A">
        <w:rPr>
          <w:rFonts w:ascii="Georgia" w:eastAsia="Georgia" w:hAnsi="Georgia" w:cs="Georgia"/>
          <w:color w:val="auto"/>
          <w:lang w:val="fr-FR"/>
        </w:rPr>
        <w:t xml:space="preserve"> ne sont pas </w:t>
      </w:r>
      <w:r w:rsidR="5836F4DD" w:rsidRPr="620F959A">
        <w:rPr>
          <w:rFonts w:ascii="Georgia" w:eastAsia="Georgia" w:hAnsi="Georgia" w:cs="Georgia"/>
          <w:color w:val="auto"/>
          <w:lang w:val="fr-FR"/>
        </w:rPr>
        <w:t>demandées</w:t>
      </w:r>
      <w:r w:rsidR="34D4049B" w:rsidRPr="620F959A">
        <w:rPr>
          <w:rFonts w:ascii="Georgia" w:eastAsia="Georgia" w:hAnsi="Georgia" w:cs="Georgia"/>
          <w:color w:val="auto"/>
          <w:lang w:val="fr-FR"/>
        </w:rPr>
        <w:t xml:space="preserve"> par </w:t>
      </w:r>
      <w:r w:rsidR="4538ABC6" w:rsidRPr="620F959A">
        <w:rPr>
          <w:rFonts w:ascii="Georgia" w:eastAsia="Georgia" w:hAnsi="Georgia" w:cs="Georgia"/>
          <w:color w:val="auto"/>
          <w:lang w:val="fr-FR"/>
        </w:rPr>
        <w:t>des récepteurs</w:t>
      </w:r>
      <w:r w:rsidR="34D4049B" w:rsidRPr="620F959A">
        <w:rPr>
          <w:rFonts w:ascii="Georgia" w:eastAsia="Georgia" w:hAnsi="Georgia" w:cs="Georgia"/>
          <w:color w:val="auto"/>
          <w:lang w:val="fr-FR"/>
        </w:rPr>
        <w:t>.</w:t>
      </w:r>
    </w:p>
    <w:p w14:paraId="1B74423D" w14:textId="624E98CA" w:rsidR="48B23E2D" w:rsidRDefault="48B23E2D" w:rsidP="0D32DEB1">
      <w:pPr>
        <w:pStyle w:val="Corps"/>
        <w:jc w:val="both"/>
        <w:rPr>
          <w:color w:val="000000" w:themeColor="text1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>L</w:t>
      </w:r>
      <w:r w:rsidRPr="00DF1D97">
        <w:rPr>
          <w:rFonts w:ascii="Georgia" w:eastAsia="Georgia" w:hAnsi="Georgia" w:cs="Georgia"/>
          <w:color w:val="auto"/>
          <w:lang w:val="fr-FR"/>
        </w:rPr>
        <w:t xml:space="preserve">e </w:t>
      </w:r>
      <w:r w:rsidR="703A9401" w:rsidRPr="0D32DEB1">
        <w:rPr>
          <w:rFonts w:ascii="Georgia" w:eastAsia="Georgia" w:hAnsi="Georgia" w:cs="Georgia"/>
          <w:color w:val="auto"/>
          <w:lang w:val="fr-FR"/>
        </w:rPr>
        <w:t>déploiement</w:t>
      </w:r>
      <w:r w:rsidRPr="0D32DEB1">
        <w:rPr>
          <w:rFonts w:ascii="Georgia" w:eastAsia="Georgia" w:hAnsi="Georgia" w:cs="Georgia"/>
          <w:color w:val="auto"/>
          <w:lang w:val="fr-FR"/>
        </w:rPr>
        <w:t xml:space="preserve"> de la 5G conclura</w:t>
      </w:r>
      <w:r w:rsidR="7B4A9F61" w:rsidRPr="0D32DEB1">
        <w:rPr>
          <w:rFonts w:ascii="Georgia" w:eastAsia="Georgia" w:hAnsi="Georgia" w:cs="Georgia"/>
          <w:color w:val="auto"/>
          <w:lang w:val="fr-FR"/>
        </w:rPr>
        <w:t xml:space="preserve"> donc</w:t>
      </w:r>
      <w:r w:rsidRPr="0D32DEB1">
        <w:rPr>
          <w:rFonts w:ascii="Georgia" w:eastAsia="Georgia" w:hAnsi="Georgia" w:cs="Georgia"/>
          <w:color w:val="auto"/>
          <w:lang w:val="fr-FR"/>
        </w:rPr>
        <w:t xml:space="preserve"> à la densification d'antenne sur les territoires, en l’occurrence plus de 10500 antennes Mi Mo d’après l’ARCEP, car plus une fréquence radio est é</w:t>
      </w:r>
      <w:r w:rsidRPr="00DF1D97">
        <w:rPr>
          <w:rFonts w:ascii="Georgia" w:eastAsia="Georgia" w:hAnsi="Georgia" w:cs="Georgia"/>
          <w:color w:val="auto"/>
          <w:lang w:val="fr-FR"/>
        </w:rPr>
        <w:t>lev</w:t>
      </w:r>
      <w:r w:rsidRPr="0D32DEB1">
        <w:rPr>
          <w:rFonts w:ascii="Georgia" w:eastAsia="Georgia" w:hAnsi="Georgia" w:cs="Georgia"/>
          <w:color w:val="auto"/>
          <w:lang w:val="fr-FR"/>
        </w:rPr>
        <w:t>ée et moins elle porte loin.</w:t>
      </w:r>
    </w:p>
    <w:p w14:paraId="3AD6BBB4" w14:textId="5DB3DCBE" w:rsidR="00172EC7" w:rsidRDefault="20BC5882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>De plus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, l’opérateur français </w:t>
      </w:r>
      <w:r w:rsidR="3E5EF50C" w:rsidRPr="0D32DEB1">
        <w:rPr>
          <w:rFonts w:ascii="Georgia" w:eastAsia="Georgia" w:hAnsi="Georgia" w:cs="Georgia"/>
          <w:color w:val="auto"/>
          <w:lang w:val="fr-FR"/>
        </w:rPr>
        <w:t>“</w:t>
      </w:r>
      <w:r w:rsidR="49672742" w:rsidRPr="0D32DEB1">
        <w:rPr>
          <w:rFonts w:ascii="Georgia" w:eastAsia="Georgia" w:hAnsi="Georgia" w:cs="Georgia"/>
          <w:color w:val="auto"/>
          <w:lang w:val="fr-FR"/>
        </w:rPr>
        <w:t>Orange</w:t>
      </w:r>
      <w:r w:rsidR="3A02F1DA" w:rsidRPr="0D32DEB1">
        <w:rPr>
          <w:rFonts w:ascii="Georgia" w:eastAsia="Georgia" w:hAnsi="Georgia" w:cs="Georgia"/>
          <w:color w:val="auto"/>
          <w:lang w:val="fr-FR"/>
        </w:rPr>
        <w:t>”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a reconnu que les antennes Mi</w:t>
      </w:r>
      <w:r w:rsidR="34AA1028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MO, </w:t>
      </w:r>
      <w:commentRangeStart w:id="22"/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nécessaires au déploiement de la 5G, sont 4 à 5 fois plus consommatrices que les antennes 4G. </w:t>
      </w:r>
      <w:commentRangeEnd w:id="22"/>
      <w:r w:rsidR="00EC6BC0">
        <w:rPr>
          <w:rStyle w:val="Marquedecommentair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2"/>
      </w:r>
    </w:p>
    <w:p w14:paraId="74306194" w14:textId="7D797A0B" w:rsidR="00172EC7" w:rsidRDefault="1FBB249C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 xml:space="preserve">La 5G peut </w:t>
      </w:r>
      <w:r w:rsidR="726BF058" w:rsidRPr="0D32DEB1">
        <w:rPr>
          <w:rFonts w:ascii="Georgia" w:eastAsia="Georgia" w:hAnsi="Georgia" w:cs="Georgia"/>
          <w:color w:val="auto"/>
          <w:lang w:val="fr-FR"/>
        </w:rPr>
        <w:t>permettre</w:t>
      </w:r>
      <w:r w:rsidR="49672742" w:rsidRPr="00DF1D97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fr-FR"/>
        </w:rPr>
        <w:t>la connexion ciblée des objets du quotidien (</w:t>
      </w:r>
      <w:proofErr w:type="spellStart"/>
      <w:r w:rsidR="49672742" w:rsidRPr="0D32DEB1">
        <w:rPr>
          <w:rFonts w:ascii="Georgia" w:eastAsia="Georgia" w:hAnsi="Georgia" w:cs="Georgia"/>
          <w:color w:val="auto"/>
          <w:lang w:val="fr-FR"/>
        </w:rPr>
        <w:t>beamforming</w:t>
      </w:r>
      <w:proofErr w:type="spellEnd"/>
      <w:proofErr w:type="gramStart"/>
      <w:r w:rsidR="49672742" w:rsidRPr="0D32DEB1">
        <w:rPr>
          <w:rFonts w:ascii="Georgia" w:eastAsia="Georgia" w:hAnsi="Georgia" w:cs="Georgia"/>
          <w:color w:val="auto"/>
          <w:lang w:val="fr-FR"/>
        </w:rPr>
        <w:t>)</w:t>
      </w:r>
      <w:r w:rsidR="66ADC847" w:rsidRPr="0D32DEB1">
        <w:rPr>
          <w:rFonts w:ascii="Georgia" w:eastAsia="Georgia" w:hAnsi="Georgia" w:cs="Georgia"/>
          <w:color w:val="auto"/>
          <w:lang w:val="fr-FR"/>
        </w:rPr>
        <w:t>[</w:t>
      </w:r>
      <w:proofErr w:type="gramEnd"/>
      <w:r w:rsidR="66ADC847" w:rsidRPr="0D32DEB1">
        <w:rPr>
          <w:rFonts w:ascii="Georgia" w:eastAsia="Georgia" w:hAnsi="Georgia" w:cs="Georgia"/>
          <w:color w:val="auto"/>
          <w:lang w:val="fr-FR"/>
        </w:rPr>
        <w:t>2]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e</w:t>
      </w:r>
      <w:r w:rsidR="6AA90473" w:rsidRPr="0D32DEB1">
        <w:rPr>
          <w:rFonts w:ascii="Georgia" w:eastAsia="Georgia" w:hAnsi="Georgia" w:cs="Georgia"/>
          <w:color w:val="auto"/>
          <w:lang w:val="fr-FR"/>
        </w:rPr>
        <w:t>n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émett</w:t>
      </w:r>
      <w:r w:rsidR="0A5BE52F" w:rsidRPr="0D32DEB1">
        <w:rPr>
          <w:rFonts w:ascii="Georgia" w:eastAsia="Georgia" w:hAnsi="Georgia" w:cs="Georgia"/>
          <w:color w:val="auto"/>
          <w:lang w:val="fr-FR"/>
        </w:rPr>
        <w:t>ant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un rayonnement puissant</w:t>
      </w:r>
      <w:r w:rsidR="564471B2" w:rsidRPr="0D32DEB1">
        <w:rPr>
          <w:rFonts w:ascii="Georgia" w:eastAsia="Georgia" w:hAnsi="Georgia" w:cs="Georgia"/>
          <w:color w:val="auto"/>
          <w:lang w:val="fr-FR"/>
        </w:rPr>
        <w:t>,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qui augmente considérablement notre empreinte numérique</w:t>
      </w:r>
      <w:r w:rsidR="22745DD7" w:rsidRPr="0D32DEB1">
        <w:rPr>
          <w:rFonts w:ascii="Georgia" w:eastAsia="Georgia" w:hAnsi="Georgia" w:cs="Georgia"/>
          <w:color w:val="auto"/>
          <w:lang w:val="fr-FR"/>
        </w:rPr>
        <w:t>.</w:t>
      </w:r>
    </w:p>
    <w:p w14:paraId="716764AF" w14:textId="0A23B6E0" w:rsidR="00172EC7" w:rsidRDefault="1D04EEFF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>En outre, l’</w:t>
      </w:r>
      <w:r w:rsidR="3BFD7AAF" w:rsidRPr="0D32DEB1">
        <w:rPr>
          <w:rFonts w:ascii="Georgia" w:eastAsia="Georgia" w:hAnsi="Georgia" w:cs="Georgia"/>
          <w:color w:val="auto"/>
          <w:lang w:val="fr-FR"/>
        </w:rPr>
        <w:t>avènement</w:t>
      </w:r>
      <w:r w:rsidRPr="0D32DEB1">
        <w:rPr>
          <w:rFonts w:ascii="Georgia" w:eastAsia="Georgia" w:hAnsi="Georgia" w:cs="Georgia"/>
          <w:color w:val="auto"/>
          <w:lang w:val="fr-FR"/>
        </w:rPr>
        <w:t xml:space="preserve"> de la 5G</w:t>
      </w:r>
      <w:r w:rsidR="0FF31BD1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3CA4C88E" w:rsidRPr="0D32DEB1">
        <w:rPr>
          <w:rFonts w:ascii="Georgia" w:eastAsia="Georgia" w:hAnsi="Georgia" w:cs="Georgia"/>
          <w:color w:val="auto"/>
          <w:lang w:val="fr-FR"/>
        </w:rPr>
        <w:t xml:space="preserve">provoquera </w:t>
      </w:r>
      <w:r w:rsidR="49672742" w:rsidRPr="0D32DEB1">
        <w:rPr>
          <w:rFonts w:ascii="Georgia" w:eastAsia="Georgia" w:hAnsi="Georgia" w:cs="Georgia"/>
          <w:color w:val="auto"/>
          <w:lang w:val="fr-FR"/>
        </w:rPr>
        <w:t>l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obsolescence </w:t>
      </w:r>
      <w:r w:rsidR="21615AFF" w:rsidRPr="0D32DEB1">
        <w:rPr>
          <w:rFonts w:ascii="Georgia" w:eastAsia="Georgia" w:hAnsi="Georgia" w:cs="Georgia"/>
          <w:color w:val="auto"/>
          <w:lang w:val="fr-FR"/>
        </w:rPr>
        <w:t>p</w:t>
      </w:r>
      <w:r w:rsidR="3BC72B81" w:rsidRPr="0D32DEB1">
        <w:rPr>
          <w:rFonts w:ascii="Georgia" w:eastAsia="Georgia" w:hAnsi="Georgia" w:cs="Georgia"/>
          <w:color w:val="auto"/>
          <w:lang w:val="fr-FR"/>
        </w:rPr>
        <w:t>r</w:t>
      </w:r>
      <w:r w:rsidR="21615AFF" w:rsidRPr="0D32DEB1">
        <w:rPr>
          <w:rFonts w:ascii="Georgia" w:eastAsia="Georgia" w:hAnsi="Georgia" w:cs="Georgia"/>
          <w:color w:val="auto"/>
          <w:lang w:val="fr-FR"/>
        </w:rPr>
        <w:t>ématuré</w:t>
      </w:r>
      <w:r w:rsidR="5531CE9C" w:rsidRPr="0D32DEB1">
        <w:rPr>
          <w:rFonts w:ascii="Georgia" w:eastAsia="Georgia" w:hAnsi="Georgia" w:cs="Georgia"/>
          <w:color w:val="auto"/>
          <w:lang w:val="fr-FR"/>
        </w:rPr>
        <w:t>e</w:t>
      </w:r>
      <w:r w:rsidR="21615AFF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fr-FR"/>
        </w:rPr>
        <w:t>de milliards de smartphones</w:t>
      </w:r>
      <w:r w:rsidR="5F977786" w:rsidRPr="0D32DEB1">
        <w:rPr>
          <w:rFonts w:ascii="Georgia" w:eastAsia="Georgia" w:hAnsi="Georgia" w:cs="Georgia"/>
          <w:color w:val="auto"/>
          <w:lang w:val="fr-FR"/>
        </w:rPr>
        <w:t xml:space="preserve"> 4</w:t>
      </w:r>
      <w:r w:rsidR="5BA9D430" w:rsidRPr="0D32DEB1">
        <w:rPr>
          <w:rFonts w:ascii="Georgia" w:eastAsia="Georgia" w:hAnsi="Georgia" w:cs="Georgia"/>
          <w:color w:val="auto"/>
          <w:lang w:val="fr-FR"/>
        </w:rPr>
        <w:t>G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dans le monde qui ne seront pas compatible</w:t>
      </w:r>
      <w:r w:rsidR="60B69176" w:rsidRPr="0D32DEB1">
        <w:rPr>
          <w:rFonts w:ascii="Georgia" w:eastAsia="Georgia" w:hAnsi="Georgia" w:cs="Georgia"/>
          <w:color w:val="auto"/>
          <w:lang w:val="fr-FR"/>
        </w:rPr>
        <w:t>s</w:t>
      </w:r>
      <w:r w:rsidR="49672742" w:rsidRPr="0D32DEB1">
        <w:rPr>
          <w:rFonts w:ascii="Georgia" w:eastAsia="Georgia" w:hAnsi="Georgia" w:cs="Georgia"/>
          <w:color w:val="auto"/>
          <w:lang w:val="fr-FR"/>
        </w:rPr>
        <w:t xml:space="preserve"> 5</w:t>
      </w:r>
      <w:r w:rsidR="4056D13B" w:rsidRPr="0D32DEB1">
        <w:rPr>
          <w:rFonts w:ascii="Georgia" w:eastAsia="Georgia" w:hAnsi="Georgia" w:cs="Georgia"/>
          <w:color w:val="auto"/>
          <w:lang w:val="fr-FR"/>
        </w:rPr>
        <w:t>G</w:t>
      </w:r>
      <w:r w:rsidR="3ED1D150" w:rsidRPr="0D32DEB1">
        <w:rPr>
          <w:rFonts w:ascii="Georgia" w:eastAsia="Georgia" w:hAnsi="Georgia" w:cs="Georgia"/>
          <w:color w:val="auto"/>
          <w:lang w:val="fr-FR"/>
        </w:rPr>
        <w:t>.</w:t>
      </w:r>
    </w:p>
    <w:p w14:paraId="003B6B98" w14:textId="0C5F2622" w:rsidR="00172EC7" w:rsidRDefault="75906345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 xml:space="preserve">Or la fabrication de </w:t>
      </w:r>
      <w:r w:rsidR="7C9A46E8" w:rsidRPr="0D32DEB1">
        <w:rPr>
          <w:rFonts w:ascii="Georgia" w:eastAsia="Georgia" w:hAnsi="Georgia" w:cs="Georgia"/>
          <w:color w:val="auto"/>
          <w:lang w:val="fr-FR"/>
        </w:rPr>
        <w:t>smartphones</w:t>
      </w:r>
      <w:r w:rsidR="4BA1D74B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79BDC5D0" w:rsidRPr="0D32DEB1">
        <w:rPr>
          <w:rFonts w:ascii="Georgia" w:eastAsia="Georgia" w:hAnsi="Georgia" w:cs="Georgia"/>
          <w:color w:val="auto"/>
          <w:lang w:val="fr-FR"/>
        </w:rPr>
        <w:t>a</w:t>
      </w:r>
      <w:r w:rsidR="538E3C15" w:rsidRPr="0D32DEB1">
        <w:rPr>
          <w:rFonts w:ascii="Georgia" w:eastAsia="Georgia" w:hAnsi="Georgia" w:cs="Georgia"/>
          <w:color w:val="auto"/>
          <w:lang w:val="fr-FR"/>
        </w:rPr>
        <w:t xml:space="preserve"> réellement</w:t>
      </w:r>
      <w:r w:rsidR="4BA1D74B" w:rsidRPr="0D32DEB1">
        <w:rPr>
          <w:rFonts w:ascii="Georgia" w:eastAsia="Georgia" w:hAnsi="Georgia" w:cs="Georgia"/>
          <w:color w:val="auto"/>
          <w:lang w:val="fr-FR"/>
        </w:rPr>
        <w:t xml:space="preserve"> un impact </w:t>
      </w:r>
      <w:r w:rsidR="2D2D7DBD" w:rsidRPr="0D32DEB1">
        <w:rPr>
          <w:rFonts w:ascii="Georgia" w:eastAsia="Georgia" w:hAnsi="Georgia" w:cs="Georgia"/>
          <w:color w:val="auto"/>
          <w:lang w:val="fr-FR"/>
        </w:rPr>
        <w:t xml:space="preserve">direct </w:t>
      </w:r>
      <w:r w:rsidR="2C578A0A" w:rsidRPr="0D32DEB1">
        <w:rPr>
          <w:rFonts w:ascii="Georgia" w:eastAsia="Georgia" w:hAnsi="Georgia" w:cs="Georgia"/>
          <w:color w:val="auto"/>
          <w:lang w:val="fr-FR"/>
        </w:rPr>
        <w:t>négati</w:t>
      </w:r>
      <w:ins w:id="23" w:author="Anita Messaoui" w:date="2021-11-22T16:24:00Z">
        <w:r w:rsidR="00DF1D97">
          <w:rPr>
            <w:rFonts w:ascii="Georgia" w:eastAsia="Georgia" w:hAnsi="Georgia" w:cs="Georgia"/>
            <w:color w:val="auto"/>
            <w:lang w:val="fr-FR"/>
          </w:rPr>
          <w:t>f</w:t>
        </w:r>
      </w:ins>
      <w:del w:id="24" w:author="Anita Messaoui" w:date="2021-11-22T16:24:00Z">
        <w:r w:rsidR="2C578A0A" w:rsidRPr="0D32DEB1" w:rsidDel="00DF1D97">
          <w:rPr>
            <w:rFonts w:ascii="Georgia" w:eastAsia="Georgia" w:hAnsi="Georgia" w:cs="Georgia"/>
            <w:color w:val="auto"/>
            <w:lang w:val="fr-FR"/>
          </w:rPr>
          <w:delText>ve</w:delText>
        </w:r>
      </w:del>
      <w:r w:rsidR="2C578A0A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EA1DCF3" w:rsidRPr="0D32DEB1">
        <w:rPr>
          <w:rFonts w:ascii="Georgia" w:eastAsia="Georgia" w:hAnsi="Georgia" w:cs="Georgia"/>
          <w:color w:val="auto"/>
          <w:lang w:val="fr-FR"/>
        </w:rPr>
        <w:t>sur</w:t>
      </w:r>
      <w:r w:rsidR="2D2D7DBD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789FB7B9" w:rsidRPr="0D32DEB1">
        <w:rPr>
          <w:rFonts w:ascii="Georgia" w:eastAsia="Georgia" w:hAnsi="Georgia" w:cs="Georgia"/>
          <w:color w:val="auto"/>
          <w:lang w:val="fr-FR"/>
        </w:rPr>
        <w:t>l’environnement</w:t>
      </w:r>
      <w:r w:rsidR="5B496C42" w:rsidRPr="0D32DEB1">
        <w:rPr>
          <w:rFonts w:ascii="Georgia" w:eastAsia="Georgia" w:hAnsi="Georgia" w:cs="Georgia"/>
          <w:color w:val="auto"/>
          <w:lang w:val="fr-FR"/>
        </w:rPr>
        <w:t>.</w:t>
      </w:r>
    </w:p>
    <w:p w14:paraId="228679AC" w14:textId="22E81BEF" w:rsidR="00172EC7" w:rsidRDefault="5B496C42" w:rsidP="0D32DEB1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>D’</w:t>
      </w:r>
      <w:r w:rsidR="0DA556CE" w:rsidRPr="0D32DEB1">
        <w:rPr>
          <w:rFonts w:ascii="Georgia" w:eastAsia="Georgia" w:hAnsi="Georgia" w:cs="Georgia"/>
          <w:color w:val="auto"/>
          <w:lang w:val="fr-FR"/>
        </w:rPr>
        <w:t>après</w:t>
      </w:r>
      <w:r w:rsidRPr="0D32DEB1">
        <w:rPr>
          <w:rFonts w:ascii="Georgia" w:eastAsia="Georgia" w:hAnsi="Georgia" w:cs="Georgia"/>
          <w:color w:val="auto"/>
          <w:lang w:val="fr-FR"/>
        </w:rPr>
        <w:t xml:space="preserve"> monsieur </w:t>
      </w:r>
      <w:commentRangeStart w:id="25"/>
      <w:r w:rsidRPr="0D32DEB1">
        <w:rPr>
          <w:rFonts w:ascii="Georgia" w:eastAsia="Georgia" w:hAnsi="Georgia" w:cs="Georgia"/>
          <w:color w:val="auto"/>
          <w:lang w:val="fr-FR"/>
        </w:rPr>
        <w:t xml:space="preserve">Hugues </w:t>
      </w:r>
      <w:proofErr w:type="spellStart"/>
      <w:r w:rsidRPr="0D32DEB1">
        <w:rPr>
          <w:rFonts w:ascii="Georgia" w:eastAsia="Georgia" w:hAnsi="Georgia" w:cs="Georgia"/>
          <w:color w:val="auto"/>
          <w:lang w:val="fr-FR"/>
        </w:rPr>
        <w:t>Ferreboeuf</w:t>
      </w:r>
      <w:proofErr w:type="spellEnd"/>
      <w:r w:rsidR="6C3BB739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commentRangeEnd w:id="25"/>
      <w:r w:rsidR="00EC6BC0">
        <w:rPr>
          <w:rStyle w:val="Marquedecommentair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5"/>
      </w:r>
      <w:r w:rsidR="6C3BB739" w:rsidRPr="0D32DEB1">
        <w:rPr>
          <w:rFonts w:ascii="Georgia" w:eastAsia="Georgia" w:hAnsi="Georgia" w:cs="Georgia"/>
          <w:color w:val="auto"/>
          <w:lang w:val="fr-FR"/>
        </w:rPr>
        <w:t>[3]</w:t>
      </w:r>
      <w:r w:rsidRPr="0D32DEB1">
        <w:rPr>
          <w:rFonts w:ascii="Georgia" w:eastAsia="Georgia" w:hAnsi="Georgia" w:cs="Georgia"/>
          <w:color w:val="auto"/>
          <w:lang w:val="fr-FR"/>
        </w:rPr>
        <w:t>,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 81%</w:t>
      </w:r>
      <w:r w:rsidR="52EEF39C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7B8D2B8" w:rsidRPr="0D32DEB1">
        <w:rPr>
          <w:rFonts w:ascii="Georgia" w:eastAsia="Georgia" w:hAnsi="Georgia" w:cs="Georgia"/>
          <w:color w:val="auto"/>
          <w:lang w:val="fr-FR"/>
        </w:rPr>
        <w:t>d</w:t>
      </w:r>
      <w:r w:rsidR="2AFE2559" w:rsidRPr="0D32DEB1">
        <w:rPr>
          <w:rFonts w:ascii="Georgia" w:eastAsia="Georgia" w:hAnsi="Georgia" w:cs="Georgia"/>
          <w:color w:val="auto"/>
          <w:lang w:val="fr-FR"/>
        </w:rPr>
        <w:t>e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s impacts </w:t>
      </w:r>
      <w:r w:rsidR="4F0F02DC" w:rsidRPr="0D32DEB1">
        <w:rPr>
          <w:rFonts w:ascii="Georgia" w:eastAsia="Georgia" w:hAnsi="Georgia" w:cs="Georgia"/>
          <w:color w:val="auto"/>
          <w:lang w:val="fr-FR"/>
        </w:rPr>
        <w:t>environnementaux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 du</w:t>
      </w:r>
      <w:r w:rsidR="30DDDE84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609190C3" w:rsidRPr="0D32DEB1">
        <w:rPr>
          <w:rFonts w:ascii="Georgia" w:eastAsia="Georgia" w:hAnsi="Georgia" w:cs="Georgia"/>
          <w:color w:val="auto"/>
          <w:lang w:val="fr-FR"/>
        </w:rPr>
        <w:t>numérique</w:t>
      </w:r>
      <w:r w:rsidR="2503AC88" w:rsidRPr="0D32DEB1">
        <w:rPr>
          <w:rFonts w:ascii="Georgia" w:eastAsia="Georgia" w:hAnsi="Georgia" w:cs="Georgia"/>
          <w:color w:val="auto"/>
          <w:lang w:val="fr-FR"/>
        </w:rPr>
        <w:t xml:space="preserve"> en </w:t>
      </w:r>
      <w:r w:rsidR="6409861E" w:rsidRPr="0D32DEB1">
        <w:rPr>
          <w:rFonts w:ascii="Georgia" w:eastAsia="Georgia" w:hAnsi="Georgia" w:cs="Georgia"/>
          <w:color w:val="auto"/>
          <w:lang w:val="fr-FR"/>
        </w:rPr>
        <w:t>France</w:t>
      </w:r>
      <w:r w:rsidR="0602CA1B" w:rsidRPr="0D32DEB1">
        <w:rPr>
          <w:rFonts w:ascii="Georgia" w:eastAsia="Georgia" w:hAnsi="Georgia" w:cs="Georgia"/>
          <w:color w:val="auto"/>
          <w:lang w:val="fr-FR"/>
        </w:rPr>
        <w:t>,</w:t>
      </w:r>
      <w:r w:rsidR="2503AC88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7B8D2B8" w:rsidRPr="0D32DEB1">
        <w:rPr>
          <w:rFonts w:ascii="Georgia" w:eastAsia="Georgia" w:hAnsi="Georgia" w:cs="Georgia"/>
          <w:color w:val="auto"/>
          <w:lang w:val="fr-FR"/>
        </w:rPr>
        <w:t>es</w:t>
      </w:r>
      <w:r w:rsidR="17EB6E94" w:rsidRPr="0D32DEB1">
        <w:rPr>
          <w:rFonts w:ascii="Georgia" w:eastAsia="Georgia" w:hAnsi="Georgia" w:cs="Georgia"/>
          <w:color w:val="auto"/>
          <w:lang w:val="fr-FR"/>
        </w:rPr>
        <w:t>t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4C72C46A" w:rsidRPr="0D32DEB1">
        <w:rPr>
          <w:rFonts w:ascii="Georgia" w:eastAsia="Georgia" w:hAnsi="Georgia" w:cs="Georgia"/>
          <w:color w:val="auto"/>
          <w:lang w:val="fr-FR"/>
        </w:rPr>
        <w:t>dû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2C7AAF7" w:rsidRPr="0D32DEB1">
        <w:rPr>
          <w:rFonts w:ascii="Georgia" w:eastAsia="Georgia" w:hAnsi="Georgia" w:cs="Georgia"/>
          <w:color w:val="auto"/>
          <w:lang w:val="fr-FR"/>
        </w:rPr>
        <w:t>aux smartphones</w:t>
      </w:r>
      <w:r w:rsidR="74A9C5ED" w:rsidRPr="0D32DEB1">
        <w:rPr>
          <w:rFonts w:ascii="Georgia" w:eastAsia="Georgia" w:hAnsi="Georgia" w:cs="Georgia"/>
          <w:color w:val="auto"/>
          <w:lang w:val="fr-FR"/>
        </w:rPr>
        <w:t>, non seulement</w:t>
      </w:r>
      <w:r w:rsidR="27B8D2B8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6F950778" w:rsidRPr="0D32DEB1">
        <w:rPr>
          <w:rFonts w:ascii="Georgia" w:eastAsia="Georgia" w:hAnsi="Georgia" w:cs="Georgia"/>
          <w:color w:val="auto"/>
          <w:lang w:val="fr-FR"/>
        </w:rPr>
        <w:t>à</w:t>
      </w:r>
      <w:r w:rsidR="2B2A13AC" w:rsidRPr="0D32DEB1">
        <w:rPr>
          <w:rFonts w:ascii="Georgia" w:eastAsia="Georgia" w:hAnsi="Georgia" w:cs="Georgia"/>
          <w:color w:val="auto"/>
          <w:lang w:val="fr-FR"/>
        </w:rPr>
        <w:t xml:space="preserve"> cause de leur </w:t>
      </w:r>
      <w:r w:rsidR="187CE347" w:rsidRPr="0D32DEB1">
        <w:rPr>
          <w:rFonts w:ascii="Georgia" w:eastAsia="Georgia" w:hAnsi="Georgia" w:cs="Georgia"/>
          <w:color w:val="auto"/>
          <w:lang w:val="fr-FR"/>
        </w:rPr>
        <w:t>émission</w:t>
      </w:r>
      <w:r w:rsidR="2B2A13AC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565A02CC" w:rsidRPr="0D32DEB1">
        <w:rPr>
          <w:rFonts w:ascii="Georgia" w:eastAsia="Georgia" w:hAnsi="Georgia" w:cs="Georgia"/>
          <w:color w:val="auto"/>
          <w:lang w:val="fr-FR"/>
        </w:rPr>
        <w:t>de CO2</w:t>
      </w:r>
      <w:r w:rsidR="2B2A13AC" w:rsidRPr="0D32DEB1">
        <w:rPr>
          <w:rFonts w:ascii="Georgia" w:eastAsia="Georgia" w:hAnsi="Georgia" w:cs="Georgia"/>
          <w:color w:val="auto"/>
          <w:lang w:val="fr-FR"/>
        </w:rPr>
        <w:t xml:space="preserve"> et </w:t>
      </w:r>
      <w:r w:rsidR="6ABE958D" w:rsidRPr="0D32DEB1">
        <w:rPr>
          <w:rFonts w:ascii="Georgia" w:eastAsia="Georgia" w:hAnsi="Georgia" w:cs="Georgia"/>
          <w:color w:val="auto"/>
          <w:lang w:val="fr-FR"/>
        </w:rPr>
        <w:t xml:space="preserve">de </w:t>
      </w:r>
      <w:r w:rsidR="603C5172" w:rsidRPr="0D32DEB1">
        <w:rPr>
          <w:rFonts w:ascii="Georgia" w:eastAsia="Georgia" w:hAnsi="Georgia" w:cs="Georgia"/>
          <w:color w:val="auto"/>
          <w:lang w:val="fr-FR"/>
        </w:rPr>
        <w:t>leurs rejets toxiques</w:t>
      </w:r>
      <w:r w:rsidR="01F22580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0F83517" w:rsidRPr="0D32DEB1">
        <w:rPr>
          <w:rFonts w:ascii="Georgia" w:eastAsia="Georgia" w:hAnsi="Georgia" w:cs="Georgia"/>
          <w:color w:val="auto"/>
          <w:lang w:val="fr-FR"/>
        </w:rPr>
        <w:t>plutôt</w:t>
      </w:r>
      <w:r w:rsidR="01F22580" w:rsidRPr="0D32DEB1">
        <w:rPr>
          <w:rFonts w:ascii="Georgia" w:eastAsia="Georgia" w:hAnsi="Georgia" w:cs="Georgia"/>
          <w:color w:val="auto"/>
          <w:lang w:val="fr-FR"/>
        </w:rPr>
        <w:t xml:space="preserve"> élevé</w:t>
      </w:r>
      <w:r w:rsidR="78E5EED9" w:rsidRPr="0D32DEB1">
        <w:rPr>
          <w:rFonts w:ascii="Georgia" w:eastAsia="Georgia" w:hAnsi="Georgia" w:cs="Georgia"/>
          <w:color w:val="auto"/>
          <w:lang w:val="fr-FR"/>
        </w:rPr>
        <w:t>s</w:t>
      </w:r>
      <w:r w:rsidR="2B677534" w:rsidRPr="0D32DEB1">
        <w:rPr>
          <w:rFonts w:ascii="Georgia" w:eastAsia="Georgia" w:hAnsi="Georgia" w:cs="Georgia"/>
          <w:color w:val="auto"/>
          <w:lang w:val="fr-FR"/>
        </w:rPr>
        <w:t>,</w:t>
      </w:r>
      <w:r w:rsidR="1D2B70A3" w:rsidRPr="0D32DEB1">
        <w:rPr>
          <w:rFonts w:ascii="Georgia" w:eastAsia="Georgia" w:hAnsi="Georgia" w:cs="Georgia"/>
          <w:color w:val="auto"/>
          <w:lang w:val="fr-FR"/>
        </w:rPr>
        <w:t xml:space="preserve"> mais aussi</w:t>
      </w:r>
      <w:r w:rsidR="01F22580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1D1A8019" w:rsidRPr="0D32DEB1">
        <w:rPr>
          <w:rFonts w:ascii="Georgia" w:eastAsia="Georgia" w:hAnsi="Georgia" w:cs="Georgia"/>
          <w:color w:val="auto"/>
          <w:lang w:val="fr-FR"/>
        </w:rPr>
        <w:t>parce qu'ils</w:t>
      </w:r>
      <w:r w:rsidR="02491956" w:rsidRPr="0D32DEB1">
        <w:rPr>
          <w:rFonts w:ascii="Georgia" w:eastAsia="Georgia" w:hAnsi="Georgia" w:cs="Georgia"/>
          <w:color w:val="auto"/>
          <w:lang w:val="fr-FR"/>
        </w:rPr>
        <w:t xml:space="preserve"> épuisent</w:t>
      </w:r>
      <w:r w:rsidR="25CBE18C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22C98DD" w:rsidRPr="0D32DEB1">
        <w:rPr>
          <w:rFonts w:ascii="Georgia" w:eastAsia="Georgia" w:hAnsi="Georgia" w:cs="Georgia"/>
          <w:color w:val="auto"/>
          <w:lang w:val="fr-FR"/>
        </w:rPr>
        <w:t>certaine</w:t>
      </w:r>
      <w:r w:rsidR="25CBE18C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64F40D2A" w:rsidRPr="0D32DEB1">
        <w:rPr>
          <w:rFonts w:ascii="Georgia" w:eastAsia="Georgia" w:hAnsi="Georgia" w:cs="Georgia"/>
          <w:color w:val="auto"/>
          <w:lang w:val="fr-FR"/>
        </w:rPr>
        <w:t>ressource</w:t>
      </w:r>
      <w:r w:rsidR="6A4193C9" w:rsidRPr="0D32DEB1">
        <w:rPr>
          <w:rFonts w:ascii="Georgia" w:eastAsia="Georgia" w:hAnsi="Georgia" w:cs="Georgia"/>
          <w:color w:val="auto"/>
          <w:lang w:val="fr-FR"/>
        </w:rPr>
        <w:t>.</w:t>
      </w:r>
    </w:p>
    <w:p w14:paraId="51633ADE" w14:textId="23DF4418" w:rsidR="00172EC7" w:rsidRDefault="6A4193C9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 w:rsidRPr="0D32DEB1">
        <w:rPr>
          <w:rFonts w:ascii="Georgia" w:eastAsia="Georgia" w:hAnsi="Georgia" w:cs="Georgia"/>
          <w:color w:val="auto"/>
          <w:lang w:val="fr-FR"/>
        </w:rPr>
        <w:t xml:space="preserve">En effet </w:t>
      </w:r>
      <w:r w:rsidR="68991514" w:rsidRPr="0D32DEB1">
        <w:rPr>
          <w:rFonts w:ascii="Georgia" w:eastAsia="Georgia" w:hAnsi="Georgia" w:cs="Georgia"/>
          <w:color w:val="auto"/>
          <w:lang w:val="fr-FR"/>
        </w:rPr>
        <w:t>avant</w:t>
      </w:r>
      <w:r w:rsidR="5C0272B3" w:rsidRPr="0D32DEB1">
        <w:rPr>
          <w:rFonts w:ascii="Georgia" w:eastAsia="Georgia" w:hAnsi="Georgia" w:cs="Georgia"/>
          <w:color w:val="auto"/>
          <w:lang w:val="fr-FR"/>
        </w:rPr>
        <w:t xml:space="preserve"> d’arriver dans votre </w:t>
      </w:r>
      <w:r w:rsidR="256C1B67" w:rsidRPr="0D32DEB1">
        <w:rPr>
          <w:rFonts w:ascii="Georgia" w:eastAsia="Georgia" w:hAnsi="Georgia" w:cs="Georgia"/>
          <w:color w:val="auto"/>
          <w:lang w:val="fr-FR"/>
        </w:rPr>
        <w:t>poche,</w:t>
      </w:r>
      <w:r w:rsidR="5C0272B3" w:rsidRPr="0D32DEB1">
        <w:rPr>
          <w:rFonts w:ascii="Georgia" w:eastAsia="Georgia" w:hAnsi="Georgia" w:cs="Georgia"/>
          <w:color w:val="auto"/>
          <w:lang w:val="fr-FR"/>
        </w:rPr>
        <w:t xml:space="preserve"> votre smartphone a surement fait plusieurs tou</w:t>
      </w:r>
      <w:r w:rsidR="3D8E1925" w:rsidRPr="0D32DEB1">
        <w:rPr>
          <w:rFonts w:ascii="Georgia" w:eastAsia="Georgia" w:hAnsi="Georgia" w:cs="Georgia"/>
          <w:color w:val="auto"/>
          <w:lang w:val="fr-FR"/>
        </w:rPr>
        <w:t>rs du monde</w:t>
      </w:r>
      <w:r w:rsidR="64EFE4AB" w:rsidRPr="0D32DEB1">
        <w:rPr>
          <w:rFonts w:ascii="Georgia" w:eastAsia="Georgia" w:hAnsi="Georgia" w:cs="Georgia"/>
          <w:color w:val="auto"/>
          <w:lang w:val="fr-FR"/>
        </w:rPr>
        <w:t>.</w:t>
      </w:r>
      <w:r w:rsidR="76772F50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628A9587" w:rsidRPr="0D32DEB1">
        <w:rPr>
          <w:rFonts w:ascii="Georgia" w:eastAsia="Georgia" w:hAnsi="Georgia" w:cs="Georgia"/>
          <w:color w:val="auto"/>
          <w:lang w:val="fr-FR"/>
        </w:rPr>
        <w:t>La</w:t>
      </w:r>
      <w:r w:rsidR="76772F50" w:rsidRPr="0D32DEB1">
        <w:rPr>
          <w:rFonts w:ascii="Georgia" w:eastAsia="Georgia" w:hAnsi="Georgia" w:cs="Georgia"/>
          <w:color w:val="auto"/>
          <w:lang w:val="fr-FR"/>
        </w:rPr>
        <w:t xml:space="preserve"> conception de votre smartphone se fait à un endroit, l'extraction et la transformation des matières premières se f</w:t>
      </w:r>
      <w:ins w:id="26" w:author="Anita Messaoui" w:date="2021-11-22T16:24:00Z">
        <w:r w:rsidR="00DF1D97">
          <w:rPr>
            <w:rFonts w:ascii="Georgia" w:eastAsia="Georgia" w:hAnsi="Georgia" w:cs="Georgia"/>
            <w:color w:val="auto"/>
            <w:lang w:val="fr-FR"/>
          </w:rPr>
          <w:t>on</w:t>
        </w:r>
      </w:ins>
      <w:del w:id="27" w:author="Anita Messaoui" w:date="2021-11-22T16:24:00Z">
        <w:r w:rsidR="76772F50" w:rsidRPr="0D32DEB1" w:rsidDel="00DF1D97">
          <w:rPr>
            <w:rFonts w:ascii="Georgia" w:eastAsia="Georgia" w:hAnsi="Georgia" w:cs="Georgia"/>
            <w:color w:val="auto"/>
            <w:lang w:val="fr-FR"/>
          </w:rPr>
          <w:delText>ai</w:delText>
        </w:r>
      </w:del>
      <w:r w:rsidR="76772F50" w:rsidRPr="0D32DEB1">
        <w:rPr>
          <w:rFonts w:ascii="Georgia" w:eastAsia="Georgia" w:hAnsi="Georgia" w:cs="Georgia"/>
          <w:color w:val="auto"/>
          <w:lang w:val="fr-FR"/>
        </w:rPr>
        <w:t>t ailleurs, la fabrication des composants se fait encore ailleurs, de même que l'assemblage</w:t>
      </w:r>
      <w:r w:rsidR="5796F0D9" w:rsidRPr="0D32DEB1">
        <w:rPr>
          <w:rFonts w:ascii="Georgia" w:eastAsia="Georgia" w:hAnsi="Georgia" w:cs="Georgia"/>
          <w:color w:val="auto"/>
          <w:lang w:val="fr-FR"/>
        </w:rPr>
        <w:t xml:space="preserve">, </w:t>
      </w:r>
      <w:ins w:id="28" w:author="Anita Messaoui" w:date="2021-11-22T16:24:00Z">
        <w:r w:rsidR="00DF1D97">
          <w:rPr>
            <w:rFonts w:ascii="Georgia" w:eastAsia="Georgia" w:hAnsi="Georgia" w:cs="Georgia"/>
            <w:color w:val="auto"/>
            <w:lang w:val="fr-FR"/>
          </w:rPr>
          <w:t>et</w:t>
        </w:r>
      </w:ins>
      <w:del w:id="29" w:author="Anita Messaoui" w:date="2021-11-22T16:24:00Z">
        <w:r w:rsidR="76772F50" w:rsidRPr="0D32DEB1" w:rsidDel="00DF1D97">
          <w:rPr>
            <w:rFonts w:ascii="Georgia" w:eastAsia="Georgia" w:hAnsi="Georgia" w:cs="Georgia"/>
            <w:color w:val="auto"/>
            <w:lang w:val="fr-FR"/>
          </w:rPr>
          <w:delText>Et,</w:delText>
        </w:r>
      </w:del>
      <w:r w:rsidR="76772F50" w:rsidRPr="0D32DEB1">
        <w:rPr>
          <w:rFonts w:ascii="Georgia" w:eastAsia="Georgia" w:hAnsi="Georgia" w:cs="Georgia"/>
          <w:color w:val="auto"/>
          <w:lang w:val="fr-FR"/>
        </w:rPr>
        <w:t xml:space="preserve"> il faut ensuite les distribuer partout dans le </w:t>
      </w:r>
      <w:r w:rsidR="44425744" w:rsidRPr="0D32DEB1">
        <w:rPr>
          <w:rFonts w:ascii="Georgia" w:eastAsia="Georgia" w:hAnsi="Georgia" w:cs="Georgia"/>
          <w:color w:val="auto"/>
          <w:lang w:val="fr-FR"/>
        </w:rPr>
        <w:t>monde.</w:t>
      </w:r>
      <w:r w:rsidR="37C41105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250D767F" w:rsidRPr="0D32DEB1">
        <w:rPr>
          <w:rFonts w:ascii="Georgia" w:eastAsia="Georgia" w:hAnsi="Georgia" w:cs="Georgia"/>
          <w:color w:val="auto"/>
          <w:lang w:val="fr-FR"/>
        </w:rPr>
        <w:t>Les</w:t>
      </w:r>
      <w:r w:rsidR="37C41105" w:rsidRPr="0D32DEB1">
        <w:rPr>
          <w:rFonts w:ascii="Georgia" w:eastAsia="Georgia" w:hAnsi="Georgia" w:cs="Georgia"/>
          <w:color w:val="auto"/>
          <w:lang w:val="fr-FR"/>
        </w:rPr>
        <w:t xml:space="preserve"> expert</w:t>
      </w:r>
      <w:r w:rsidR="08C9A0B8" w:rsidRPr="0D32DEB1">
        <w:rPr>
          <w:rFonts w:ascii="Georgia" w:eastAsia="Georgia" w:hAnsi="Georgia" w:cs="Georgia"/>
          <w:color w:val="auto"/>
          <w:lang w:val="fr-FR"/>
        </w:rPr>
        <w:t>s</w:t>
      </w:r>
      <w:r w:rsidR="37C41105" w:rsidRPr="0D32DEB1">
        <w:rPr>
          <w:rFonts w:ascii="Georgia" w:eastAsia="Georgia" w:hAnsi="Georgia" w:cs="Georgia"/>
          <w:color w:val="auto"/>
          <w:lang w:val="fr-FR"/>
        </w:rPr>
        <w:t xml:space="preserve"> </w:t>
      </w:r>
      <w:r w:rsidR="54ACF328" w:rsidRPr="0D32DEB1">
        <w:rPr>
          <w:rFonts w:ascii="Georgia" w:eastAsia="Georgia" w:hAnsi="Georgia" w:cs="Georgia"/>
          <w:color w:val="auto"/>
          <w:lang w:val="fr-FR"/>
        </w:rPr>
        <w:t>prévoient</w:t>
      </w:r>
      <w:r w:rsidR="37C41105" w:rsidRPr="0D32DEB1">
        <w:rPr>
          <w:rFonts w:ascii="Georgia" w:eastAsia="Georgia" w:hAnsi="Georgia" w:cs="Georgia"/>
          <w:color w:val="auto"/>
          <w:lang w:val="fr-FR"/>
        </w:rPr>
        <w:t xml:space="preserve"> une augmentation de 15% des ventes pour le passage </w:t>
      </w:r>
      <w:r w:rsidR="1A656CDA" w:rsidRPr="0D32DEB1">
        <w:rPr>
          <w:rFonts w:ascii="Georgia" w:eastAsia="Georgia" w:hAnsi="Georgia" w:cs="Georgia"/>
          <w:color w:val="auto"/>
          <w:lang w:val="fr-FR"/>
        </w:rPr>
        <w:t>à</w:t>
      </w:r>
      <w:r w:rsidR="37C41105" w:rsidRPr="0D32DEB1">
        <w:rPr>
          <w:rFonts w:ascii="Georgia" w:eastAsia="Georgia" w:hAnsi="Georgia" w:cs="Georgia"/>
          <w:color w:val="auto"/>
          <w:lang w:val="fr-FR"/>
        </w:rPr>
        <w:t xml:space="preserve"> la 5</w:t>
      </w:r>
      <w:r w:rsidR="551F530A" w:rsidRPr="0D32DEB1">
        <w:rPr>
          <w:rFonts w:ascii="Georgia" w:eastAsia="Georgia" w:hAnsi="Georgia" w:cs="Georgia"/>
          <w:color w:val="auto"/>
          <w:lang w:val="fr-FR"/>
        </w:rPr>
        <w:t>G</w:t>
      </w:r>
      <w:r w:rsidR="4309F412" w:rsidRPr="0D32DEB1">
        <w:rPr>
          <w:rFonts w:ascii="Georgia" w:eastAsia="Georgia" w:hAnsi="Georgia" w:cs="Georgia"/>
          <w:color w:val="auto"/>
          <w:lang w:val="fr-FR"/>
        </w:rPr>
        <w:t>.</w:t>
      </w:r>
    </w:p>
    <w:p w14:paraId="5A39BBE3" w14:textId="77777777" w:rsidR="00172EC7" w:rsidRPr="00DF1D97" w:rsidRDefault="00172EC7" w:rsidP="0D32DEB1">
      <w:pPr>
        <w:pStyle w:val="Corps"/>
        <w:jc w:val="both"/>
        <w:rPr>
          <w:rFonts w:ascii="Georgia" w:eastAsia="Georgia" w:hAnsi="Georgia" w:cs="Georgia"/>
          <w:color w:val="auto"/>
          <w:u w:val="single"/>
          <w:lang w:val="fr-FR"/>
        </w:rPr>
      </w:pPr>
    </w:p>
    <w:p w14:paraId="667ACC59" w14:textId="2EAC1098" w:rsidR="0D32DEB1" w:rsidRDefault="0D32DEB1" w:rsidP="0D32DEB1">
      <w:pPr>
        <w:pStyle w:val="Corps"/>
        <w:jc w:val="both"/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</w:pPr>
    </w:p>
    <w:p w14:paraId="641E6120" w14:textId="512767F7" w:rsidR="0D32DEB1" w:rsidRDefault="0D32DEB1" w:rsidP="0D32DEB1">
      <w:pPr>
        <w:pStyle w:val="Corps"/>
        <w:jc w:val="both"/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</w:pPr>
    </w:p>
    <w:p w14:paraId="091050F1" w14:textId="2D85283B" w:rsidR="00172EC7" w:rsidRDefault="4CED893E" w:rsidP="0D32DEB1">
      <w:pPr>
        <w:pStyle w:val="Corps"/>
        <w:jc w:val="both"/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</w:pPr>
      <w:r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 xml:space="preserve">Bilan </w:t>
      </w:r>
      <w:r w:rsidR="49672742" w:rsidRPr="0D32DEB1">
        <w:rPr>
          <w:rFonts w:ascii="Georgia" w:eastAsia="Georgia" w:hAnsi="Georgia" w:cs="Georgia"/>
          <w:b/>
          <w:bCs/>
          <w:color w:val="002060"/>
          <w:sz w:val="36"/>
          <w:szCs w:val="36"/>
          <w:u w:val="single"/>
          <w:lang w:val="fr-FR"/>
        </w:rPr>
        <w:t>:</w:t>
      </w:r>
    </w:p>
    <w:p w14:paraId="41C8F396" w14:textId="77777777" w:rsidR="00172EC7" w:rsidRPr="00DF1D97" w:rsidRDefault="00172EC7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</w:p>
    <w:p w14:paraId="15095000" w14:textId="7D7D64F0" w:rsidR="00172EC7" w:rsidRPr="00DF1D97" w:rsidRDefault="00940303" w:rsidP="0D32DEB1">
      <w:pPr>
        <w:pStyle w:val="Corps"/>
        <w:jc w:val="both"/>
        <w:rPr>
          <w:rFonts w:ascii="Georgia" w:eastAsia="Georgia" w:hAnsi="Georgia" w:cs="Georgia"/>
          <w:color w:val="000000" w:themeColor="text1"/>
          <w:lang w:val="fr-FR"/>
        </w:rPr>
      </w:pPr>
      <w:r w:rsidRPr="00DF1D97">
        <w:rPr>
          <w:lang w:val="fr-FR"/>
        </w:rPr>
        <w:tab/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Il y a de plus en plus de </w:t>
      </w:r>
      <w:r w:rsidR="21F6F278" w:rsidRPr="620F959A">
        <w:rPr>
          <w:rFonts w:ascii="Georgia" w:eastAsia="Georgia" w:hAnsi="Georgia" w:cs="Georgia"/>
          <w:color w:val="auto"/>
          <w:lang w:val="fr-FR"/>
        </w:rPr>
        <w:t>sociétés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qui se soucient de l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impact environnemental de la 5</w:t>
      </w:r>
      <w:r w:rsidR="4AED94BF" w:rsidRPr="620F959A">
        <w:rPr>
          <w:rFonts w:ascii="Georgia" w:eastAsia="Georgia" w:hAnsi="Georgia" w:cs="Georgia"/>
          <w:color w:val="auto"/>
          <w:lang w:val="fr-FR"/>
        </w:rPr>
        <w:t>G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comme par exemple Bouygues t</w:t>
      </w:r>
      <w:r w:rsidR="4B23DC09" w:rsidRPr="620F959A">
        <w:rPr>
          <w:rFonts w:ascii="Georgia" w:eastAsia="Georgia" w:hAnsi="Georgia" w:cs="Georgia"/>
          <w:color w:val="auto"/>
          <w:lang w:val="fr-FR"/>
        </w:rPr>
        <w:t>élécom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en France qui vient de lancer une application mobile (Mon empreinte smartphone) </w:t>
      </w:r>
      <w:r w:rsidR="565842A0" w:rsidRPr="620F959A">
        <w:rPr>
          <w:rFonts w:ascii="Georgia" w:eastAsia="Georgia" w:hAnsi="Georgia" w:cs="Georgia"/>
          <w:color w:val="auto"/>
          <w:lang w:val="fr-FR"/>
        </w:rPr>
        <w:t xml:space="preserve">[6] 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qui analyse la consommation de donnée</w:t>
      </w:r>
      <w:r w:rsidR="7748F267" w:rsidRPr="620F959A">
        <w:rPr>
          <w:rFonts w:ascii="Georgia" w:eastAsia="Georgia" w:hAnsi="Georgia" w:cs="Georgia"/>
          <w:color w:val="auto"/>
          <w:lang w:val="fr-FR"/>
        </w:rPr>
        <w:t>s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de l</w:t>
      </w:r>
      <w:r w:rsidR="49672742" w:rsidRPr="00DF1D97">
        <w:rPr>
          <w:rFonts w:ascii="Georgia" w:eastAsia="Georgia" w:hAnsi="Georgia" w:cs="Georgia"/>
          <w:color w:val="auto"/>
          <w:lang w:val="fr-FR"/>
        </w:rPr>
        <w:t>’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utilisateur et calcule l’émission de CO2</w:t>
      </w:r>
      <w:del w:id="30" w:author="Anita Messaoui" w:date="2021-11-22T16:39:00Z">
        <w:r w:rsidR="49672742" w:rsidRPr="620F959A" w:rsidDel="00EC6BC0">
          <w:rPr>
            <w:rFonts w:ascii="Georgia" w:eastAsia="Georgia" w:hAnsi="Georgia" w:cs="Georgia"/>
            <w:color w:val="auto"/>
            <w:lang w:val="fr-FR"/>
          </w:rPr>
          <w:delText>e</w:delText>
        </w:r>
      </w:del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pour un numérique plus positif pour la </w:t>
      </w:r>
      <w:proofErr w:type="spellStart"/>
      <w:r w:rsidR="49672742" w:rsidRPr="620F959A">
        <w:rPr>
          <w:rFonts w:ascii="Georgia" w:eastAsia="Georgia" w:hAnsi="Georgia" w:cs="Georgia"/>
          <w:color w:val="auto"/>
          <w:lang w:val="fr-FR"/>
        </w:rPr>
        <w:t>plan</w:t>
      </w:r>
      <w:r w:rsidR="1F4F1203" w:rsidRPr="620F959A">
        <w:rPr>
          <w:rFonts w:ascii="Georgia" w:eastAsia="Georgia" w:hAnsi="Georgia" w:cs="Georgia"/>
          <w:color w:val="auto"/>
          <w:lang w:val="fr-FR"/>
        </w:rPr>
        <w:t>è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te </w:t>
      </w:r>
      <w:proofErr w:type="spellStart"/>
      <w:r w:rsidR="49672742" w:rsidRPr="620F959A">
        <w:rPr>
          <w:rFonts w:ascii="Georgia" w:eastAsia="Georgia" w:hAnsi="Georgia" w:cs="Georgia"/>
          <w:color w:val="auto"/>
          <w:lang w:val="it-IT"/>
        </w:rPr>
        <w:t>ou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r w:rsidR="49672742" w:rsidRPr="620F959A">
        <w:rPr>
          <w:rFonts w:ascii="Georgia" w:eastAsia="Georgia" w:hAnsi="Georgia" w:cs="Georgia"/>
          <w:color w:val="auto"/>
          <w:lang w:val="it-IT"/>
        </w:rPr>
        <w:t>encore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l’</w:t>
      </w:r>
      <w:proofErr w:type="spellStart"/>
      <w:r w:rsidR="49672742" w:rsidRPr="620F959A">
        <w:rPr>
          <w:rFonts w:ascii="Georgia" w:eastAsia="Georgia" w:hAnsi="Georgia" w:cs="Georgia"/>
          <w:color w:val="auto"/>
          <w:lang w:val="it-IT"/>
        </w:rPr>
        <w:t>entreprise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ins w:id="31" w:author="Anita Messaoui" w:date="2021-11-22T16:24:00Z">
        <w:r w:rsidR="00DF1D97">
          <w:rPr>
            <w:rFonts w:ascii="Georgia" w:eastAsia="Georgia" w:hAnsi="Georgia" w:cs="Georgia"/>
            <w:color w:val="auto"/>
            <w:lang w:val="it-IT"/>
          </w:rPr>
          <w:t>s</w:t>
        </w:r>
      </w:ins>
      <w:del w:id="32" w:author="Anita Messaoui" w:date="2021-11-22T16:24:00Z">
        <w:r w:rsidR="61CDCEFA" w:rsidRPr="620F959A" w:rsidDel="00DF1D97">
          <w:rPr>
            <w:rFonts w:ascii="Georgia" w:eastAsia="Georgia" w:hAnsi="Georgia" w:cs="Georgia"/>
            <w:color w:val="auto"/>
            <w:lang w:val="it-IT"/>
          </w:rPr>
          <w:delText>S</w:delText>
        </w:r>
      </w:del>
      <w:r w:rsidR="0830FF50" w:rsidRPr="620F959A">
        <w:rPr>
          <w:rFonts w:ascii="Georgia" w:eastAsia="Georgia" w:hAnsi="Georgia" w:cs="Georgia"/>
          <w:color w:val="auto"/>
          <w:lang w:val="it-IT"/>
        </w:rPr>
        <w:t>uédoise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de </w:t>
      </w:r>
      <w:r w:rsidR="3470939E" w:rsidRPr="0D32DEB1">
        <w:rPr>
          <w:rFonts w:ascii="Georgia" w:eastAsia="Georgia" w:hAnsi="Georgia" w:cs="Georgia"/>
          <w:color w:val="auto"/>
          <w:lang w:val="it-IT"/>
        </w:rPr>
        <w:t>Telecommunication</w:t>
      </w:r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r w:rsidR="286AF3ED" w:rsidRPr="620F959A">
        <w:rPr>
          <w:rFonts w:ascii="Georgia" w:eastAsia="Georgia" w:hAnsi="Georgia" w:cs="Georgia"/>
          <w:color w:val="auto"/>
          <w:lang w:val="it-IT"/>
        </w:rPr>
        <w:t>Ericsson</w:t>
      </w:r>
      <w:r w:rsidR="71BE8BEE" w:rsidRPr="620F959A">
        <w:rPr>
          <w:rFonts w:ascii="Georgia" w:eastAsia="Georgia" w:hAnsi="Georgia" w:cs="Georgia"/>
          <w:color w:val="auto"/>
          <w:lang w:val="it-IT"/>
        </w:rPr>
        <w:t xml:space="preserve"> qui</w:t>
      </w:r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r w:rsidR="49672742" w:rsidRPr="0D32DEB1">
        <w:rPr>
          <w:rFonts w:ascii="Georgia" w:eastAsia="Georgia" w:hAnsi="Georgia" w:cs="Georgia"/>
          <w:color w:val="auto"/>
          <w:lang w:val="it-IT"/>
        </w:rPr>
        <w:t>travail</w:t>
      </w:r>
      <w:r w:rsidR="725889F5" w:rsidRPr="0D32DEB1">
        <w:rPr>
          <w:rFonts w:ascii="Georgia" w:eastAsia="Georgia" w:hAnsi="Georgia" w:cs="Georgia"/>
          <w:color w:val="auto"/>
          <w:lang w:val="it-IT"/>
        </w:rPr>
        <w:t>le</w:t>
      </w:r>
      <w:proofErr w:type="spellEnd"/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r w:rsidR="23EB3D38" w:rsidRPr="0D32DEB1">
        <w:rPr>
          <w:rFonts w:ascii="Georgia" w:eastAsia="Georgia" w:hAnsi="Georgia" w:cs="Georgia"/>
          <w:color w:val="auto"/>
          <w:lang w:val="it-IT"/>
        </w:rPr>
        <w:t>éga</w:t>
      </w:r>
      <w:r w:rsidR="49672742" w:rsidRPr="0D32DEB1">
        <w:rPr>
          <w:rFonts w:ascii="Georgia" w:eastAsia="Georgia" w:hAnsi="Georgia" w:cs="Georgia"/>
          <w:color w:val="auto"/>
          <w:lang w:val="it-IT"/>
        </w:rPr>
        <w:t>lement</w:t>
      </w:r>
      <w:proofErr w:type="spellEnd"/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r w:rsidR="49672742" w:rsidRPr="0D32DEB1">
        <w:rPr>
          <w:rFonts w:ascii="Georgia" w:eastAsia="Georgia" w:hAnsi="Georgia" w:cs="Georgia"/>
          <w:color w:val="auto"/>
          <w:lang w:val="it-IT"/>
        </w:rPr>
        <w:t>sur</w:t>
      </w:r>
      <w:proofErr w:type="spellEnd"/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r w:rsidR="06A750D2" w:rsidRPr="0D32DEB1">
        <w:rPr>
          <w:rFonts w:ascii="Georgia" w:eastAsia="Georgia" w:hAnsi="Georgia" w:cs="Georgia"/>
          <w:color w:val="auto"/>
          <w:lang w:val="it-IT"/>
        </w:rPr>
        <w:t xml:space="preserve">un </w:t>
      </w:r>
      <w:hyperlink r:id="rId15">
        <w:r w:rsidR="49672742" w:rsidRPr="620F959A">
          <w:rPr>
            <w:rStyle w:val="Lienhypertexte"/>
            <w:rFonts w:ascii="Georgia" w:eastAsia="Georgia" w:hAnsi="Georgia" w:cs="Georgia"/>
            <w:color w:val="auto"/>
            <w:u w:val="none"/>
            <w:lang w:val="it-IT"/>
          </w:rPr>
          <w:t xml:space="preserve">cahier </w:t>
        </w:r>
        <w:proofErr w:type="spellStart"/>
        <w:r w:rsidR="49672742" w:rsidRPr="620F959A">
          <w:rPr>
            <w:rStyle w:val="Lienhypertexte"/>
            <w:rFonts w:ascii="Georgia" w:eastAsia="Georgia" w:hAnsi="Georgia" w:cs="Georgia"/>
            <w:color w:val="auto"/>
            <w:u w:val="none"/>
            <w:lang w:val="it-IT"/>
          </w:rPr>
          <w:t>des</w:t>
        </w:r>
        <w:proofErr w:type="spellEnd"/>
        <w:r w:rsidR="49672742" w:rsidRPr="620F959A">
          <w:rPr>
            <w:rStyle w:val="Lienhypertexte"/>
            <w:rFonts w:ascii="Georgia" w:eastAsia="Georgia" w:hAnsi="Georgia" w:cs="Georgia"/>
            <w:color w:val="auto"/>
            <w:u w:val="none"/>
            <w:lang w:val="it-IT"/>
          </w:rPr>
          <w:t xml:space="preserve"> </w:t>
        </w:r>
        <w:proofErr w:type="spellStart"/>
        <w:r w:rsidR="49672742" w:rsidRPr="620F959A">
          <w:rPr>
            <w:rStyle w:val="Lienhypertexte"/>
            <w:rFonts w:ascii="Georgia" w:eastAsia="Georgia" w:hAnsi="Georgia" w:cs="Georgia"/>
            <w:color w:val="auto"/>
            <w:u w:val="none"/>
            <w:lang w:val="it-IT"/>
          </w:rPr>
          <w:t>charges</w:t>
        </w:r>
        <w:proofErr w:type="spellEnd"/>
      </w:hyperlink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it-IT"/>
        </w:rPr>
        <w:t>“Breaking the Energy Curve”</w:t>
      </w:r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plus </w:t>
      </w:r>
      <w:proofErr w:type="spellStart"/>
      <w:r w:rsidR="76C4C045" w:rsidRPr="620F959A">
        <w:rPr>
          <w:rFonts w:ascii="Georgia" w:eastAsia="Georgia" w:hAnsi="Georgia" w:cs="Georgia"/>
          <w:color w:val="auto"/>
          <w:lang w:val="it-IT"/>
        </w:rPr>
        <w:t>é</w:t>
      </w:r>
      <w:r w:rsidR="49672742" w:rsidRPr="620F959A">
        <w:rPr>
          <w:rFonts w:ascii="Georgia" w:eastAsia="Georgia" w:hAnsi="Georgia" w:cs="Georgia"/>
          <w:color w:val="auto"/>
          <w:lang w:val="it-IT"/>
        </w:rPr>
        <w:t>cologique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qui </w:t>
      </w:r>
      <w:proofErr w:type="spellStart"/>
      <w:r w:rsidR="49672742" w:rsidRPr="620F959A">
        <w:rPr>
          <w:rFonts w:ascii="Georgia" w:eastAsia="Georgia" w:hAnsi="Georgia" w:cs="Georgia"/>
          <w:color w:val="auto"/>
          <w:lang w:val="it-IT"/>
        </w:rPr>
        <w:t>m</w:t>
      </w:r>
      <w:r w:rsidR="523CDFC3" w:rsidRPr="620F959A">
        <w:rPr>
          <w:rFonts w:ascii="Georgia" w:eastAsia="Georgia" w:hAnsi="Georgia" w:cs="Georgia"/>
          <w:color w:val="auto"/>
          <w:lang w:val="it-IT"/>
        </w:rPr>
        <w:t>è</w:t>
      </w:r>
      <w:r w:rsidR="49672742" w:rsidRPr="620F959A">
        <w:rPr>
          <w:rFonts w:ascii="Georgia" w:eastAsia="Georgia" w:hAnsi="Georgia" w:cs="Georgia"/>
          <w:color w:val="auto"/>
          <w:lang w:val="it-IT"/>
        </w:rPr>
        <w:t>nera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r w:rsidR="07400650" w:rsidRPr="620F959A">
        <w:rPr>
          <w:rFonts w:ascii="Georgia" w:eastAsia="Georgia" w:hAnsi="Georgia" w:cs="Georgia"/>
          <w:color w:val="auto"/>
          <w:lang w:val="it-IT"/>
        </w:rPr>
        <w:t>à</w:t>
      </w:r>
      <w:r w:rsidR="49672742" w:rsidRPr="620F959A">
        <w:rPr>
          <w:rFonts w:ascii="Georgia" w:eastAsia="Georgia" w:hAnsi="Georgia" w:cs="Georgia"/>
          <w:color w:val="auto"/>
          <w:lang w:val="it-IT"/>
        </w:rPr>
        <w:t xml:space="preserve"> </w:t>
      </w:r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la </w:t>
      </w:r>
      <w:r w:rsidR="49672742" w:rsidRPr="0D32DEB1">
        <w:rPr>
          <w:rFonts w:ascii="Georgia" w:eastAsia="Georgia" w:hAnsi="Georgia" w:cs="Georgia"/>
          <w:color w:val="auto"/>
          <w:lang w:val="fr-FR"/>
        </w:rPr>
        <w:t>diminution</w:t>
      </w:r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r w:rsidR="0BAD8529" w:rsidRPr="0D32DEB1">
        <w:rPr>
          <w:rFonts w:ascii="Georgia" w:eastAsia="Georgia" w:hAnsi="Georgia" w:cs="Georgia"/>
          <w:color w:val="auto"/>
          <w:lang w:val="it-IT"/>
        </w:rPr>
        <w:t>de la</w:t>
      </w:r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del w:id="33" w:author="Anita Messaoui" w:date="2021-11-22T16:24:00Z">
        <w:r w:rsidR="49672742" w:rsidRPr="0D32DEB1" w:rsidDel="00DF1D97">
          <w:rPr>
            <w:rFonts w:ascii="Georgia" w:eastAsia="Georgia" w:hAnsi="Georgia" w:cs="Georgia"/>
            <w:color w:val="auto"/>
            <w:lang w:val="it-IT"/>
          </w:rPr>
          <w:delText xml:space="preserve"> </w:delText>
        </w:r>
      </w:del>
      <w:proofErr w:type="spellStart"/>
      <w:r w:rsidR="49672742" w:rsidRPr="0D32DEB1">
        <w:rPr>
          <w:rFonts w:ascii="Georgia" w:eastAsia="Georgia" w:hAnsi="Georgia" w:cs="Georgia"/>
          <w:color w:val="auto"/>
          <w:lang w:val="it-IT"/>
        </w:rPr>
        <w:t>consommation</w:t>
      </w:r>
      <w:proofErr w:type="spellEnd"/>
      <w:r w:rsidR="49672742" w:rsidRPr="0D32DEB1">
        <w:rPr>
          <w:rFonts w:ascii="Georgia" w:eastAsia="Georgia" w:hAnsi="Georgia" w:cs="Georgia"/>
          <w:color w:val="auto"/>
          <w:lang w:val="it-IT"/>
        </w:rPr>
        <w:t xml:space="preserve"> </w:t>
      </w:r>
      <w:proofErr w:type="spellStart"/>
      <w:r w:rsidR="49672742" w:rsidRPr="0D32DEB1">
        <w:rPr>
          <w:rFonts w:ascii="Georgia" w:eastAsia="Georgia" w:hAnsi="Georgia" w:cs="Georgia"/>
          <w:color w:val="auto"/>
          <w:lang w:val="it-IT"/>
        </w:rPr>
        <w:t>énergétique</w:t>
      </w:r>
      <w:proofErr w:type="spellEnd"/>
      <w:r w:rsidR="49672742" w:rsidRPr="620F959A">
        <w:rPr>
          <w:rFonts w:ascii="Georgia" w:eastAsia="Georgia" w:hAnsi="Georgia" w:cs="Georgia"/>
          <w:color w:val="auto"/>
          <w:lang w:val="it-IT"/>
        </w:rPr>
        <w:t>.</w:t>
      </w:r>
    </w:p>
    <w:p w14:paraId="7B38034A" w14:textId="606B5C69" w:rsidR="00172EC7" w:rsidRDefault="00940303" w:rsidP="620F959A">
      <w:pPr>
        <w:pStyle w:val="Corps"/>
        <w:jc w:val="both"/>
        <w:rPr>
          <w:rFonts w:ascii="Georgia" w:eastAsia="Georgia" w:hAnsi="Georgia" w:cs="Georgia"/>
          <w:color w:val="auto"/>
          <w:lang w:val="fr-FR"/>
        </w:rPr>
      </w:pPr>
      <w:r>
        <w:rPr>
          <w:lang w:val="fr-FR"/>
        </w:rPr>
        <w:lastRenderedPageBreak/>
        <w:tab/>
      </w:r>
      <w:r w:rsidR="49672742" w:rsidRPr="620F959A">
        <w:rPr>
          <w:rFonts w:ascii="Georgia" w:eastAsia="Georgia" w:hAnsi="Georgia" w:cs="Georgia"/>
          <w:color w:val="auto"/>
          <w:lang w:val="fr-FR"/>
        </w:rPr>
        <w:t>Malheureusement, les études et les recherches sur l’impact environnemental que pourrait avoir la 5G restent très peu nombreuses, ce qui donne sujet à beaucoup de débats et d’avis différents. Seul l’avenir nous dir</w:t>
      </w:r>
      <w:r w:rsidR="3CAC6BC6" w:rsidRPr="620F959A">
        <w:rPr>
          <w:rFonts w:ascii="Georgia" w:eastAsia="Georgia" w:hAnsi="Georgia" w:cs="Georgia"/>
          <w:color w:val="auto"/>
          <w:lang w:val="fr-FR"/>
        </w:rPr>
        <w:t>a</w:t>
      </w:r>
      <w:r w:rsidR="49672742" w:rsidRPr="620F959A">
        <w:rPr>
          <w:rFonts w:ascii="Georgia" w:eastAsia="Georgia" w:hAnsi="Georgia" w:cs="Georgia"/>
          <w:color w:val="auto"/>
          <w:lang w:val="fr-FR"/>
        </w:rPr>
        <w:t xml:space="preserve"> si la 5G est vraiment moins consommatrice en énergie que </w:t>
      </w:r>
      <w:r w:rsidR="11EF1792" w:rsidRPr="620F959A">
        <w:rPr>
          <w:rFonts w:ascii="Georgia" w:eastAsia="Georgia" w:hAnsi="Georgia" w:cs="Georgia"/>
          <w:color w:val="auto"/>
          <w:lang w:val="fr-FR"/>
        </w:rPr>
        <w:t>l</w:t>
      </w:r>
      <w:r w:rsidR="49672742" w:rsidRPr="620F959A">
        <w:rPr>
          <w:rFonts w:ascii="Georgia" w:eastAsia="Georgia" w:hAnsi="Georgia" w:cs="Georgia"/>
          <w:color w:val="auto"/>
          <w:lang w:val="fr-FR"/>
        </w:rPr>
        <w:t>es technologies précédentes.</w:t>
      </w:r>
    </w:p>
    <w:p w14:paraId="0178D82E" w14:textId="60528EEE" w:rsidR="49672742" w:rsidRDefault="49672742" w:rsidP="0D32DEB1">
      <w:pPr>
        <w:pStyle w:val="Corps"/>
        <w:jc w:val="both"/>
        <w:rPr>
          <w:rFonts w:ascii="Georgia" w:eastAsia="Georgia" w:hAnsi="Georgia" w:cs="Georgia"/>
          <w:color w:val="000000" w:themeColor="text1"/>
          <w:lang w:val="fr-FR"/>
        </w:rPr>
      </w:pPr>
    </w:p>
    <w:p w14:paraId="0261DD2B" w14:textId="0966E80E" w:rsidR="0D32DEB1" w:rsidRDefault="0D32DEB1" w:rsidP="0D32DEB1">
      <w:pPr>
        <w:pStyle w:val="Corps"/>
        <w:jc w:val="both"/>
        <w:rPr>
          <w:rFonts w:ascii="Georgia" w:eastAsia="Georgia" w:hAnsi="Georgia" w:cs="Georgia"/>
          <w:b/>
          <w:bCs/>
          <w:color w:val="002060"/>
          <w:sz w:val="40"/>
          <w:szCs w:val="40"/>
          <w:u w:val="single"/>
          <w:lang w:val="fr-FR"/>
        </w:rPr>
      </w:pPr>
    </w:p>
    <w:p w14:paraId="2612D00E" w14:textId="6DA48E28" w:rsidR="528EBC04" w:rsidRDefault="614D8CB1" w:rsidP="0D32DEB1">
      <w:pPr>
        <w:pStyle w:val="Corps"/>
        <w:jc w:val="both"/>
        <w:rPr>
          <w:rFonts w:ascii="Georgia" w:eastAsia="Georgia" w:hAnsi="Georgia" w:cs="Georgia"/>
          <w:b/>
          <w:bCs/>
          <w:color w:val="000000" w:themeColor="text1"/>
          <w:sz w:val="40"/>
          <w:szCs w:val="40"/>
          <w:u w:val="single"/>
          <w:lang w:val="fr-FR"/>
        </w:rPr>
      </w:pPr>
      <w:r w:rsidRPr="0D32DEB1">
        <w:rPr>
          <w:rFonts w:ascii="Georgia" w:eastAsia="Georgia" w:hAnsi="Georgia" w:cs="Georgia"/>
          <w:b/>
          <w:bCs/>
          <w:color w:val="002060"/>
          <w:sz w:val="40"/>
          <w:szCs w:val="40"/>
          <w:u w:val="single"/>
          <w:lang w:val="fr-FR"/>
        </w:rPr>
        <w:t xml:space="preserve">Bibliographie </w:t>
      </w:r>
      <w:r w:rsidR="528EBC04" w:rsidRPr="0D32DEB1">
        <w:rPr>
          <w:rFonts w:ascii="Georgia" w:eastAsia="Georgia" w:hAnsi="Georgia" w:cs="Georgia"/>
          <w:b/>
          <w:bCs/>
          <w:color w:val="002060"/>
          <w:sz w:val="40"/>
          <w:szCs w:val="40"/>
          <w:u w:val="single"/>
          <w:lang w:val="fr-FR"/>
        </w:rPr>
        <w:t>:</w:t>
      </w:r>
    </w:p>
    <w:p w14:paraId="5F56D8AA" w14:textId="65EEBB0A" w:rsidR="620F959A" w:rsidRDefault="620F959A" w:rsidP="0D32DEB1">
      <w:pPr>
        <w:pStyle w:val="Corps"/>
        <w:jc w:val="both"/>
        <w:rPr>
          <w:color w:val="000000" w:themeColor="text1"/>
          <w:lang w:val="fr-FR"/>
        </w:rPr>
      </w:pPr>
    </w:p>
    <w:p w14:paraId="38D10485" w14:textId="7E686A62" w:rsidR="620F959A" w:rsidRPr="00DF1D97" w:rsidRDefault="79C2550A" w:rsidP="0D32DEB1">
      <w:pPr>
        <w:jc w:val="both"/>
        <w:rPr>
          <w:lang w:val="fr-FR"/>
        </w:rPr>
      </w:pPr>
      <w:commentRangeStart w:id="34"/>
      <w:r w:rsidRPr="00DF1D97">
        <w:rPr>
          <w:rFonts w:eastAsia="Times New Roman"/>
          <w:lang w:val="fr-FR"/>
        </w:rPr>
        <w:t>[1]</w:t>
      </w:r>
      <w:commentRangeEnd w:id="34"/>
      <w:r w:rsidR="00EC6BC0">
        <w:rPr>
          <w:rStyle w:val="Marquedecommentaire"/>
        </w:rPr>
        <w:commentReference w:id="34"/>
      </w:r>
    </w:p>
    <w:p w14:paraId="4FB39232" w14:textId="2F4ED8C4" w:rsidR="620F959A" w:rsidRPr="00DF1D97" w:rsidRDefault="79C2550A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 xml:space="preserve">Yann-Mickael </w:t>
      </w:r>
      <w:proofErr w:type="spellStart"/>
      <w:r w:rsidRPr="00DF1D97">
        <w:rPr>
          <w:rFonts w:eastAsia="Times New Roman"/>
          <w:lang w:val="fr-FR"/>
        </w:rPr>
        <w:t>Dalmat</w:t>
      </w:r>
      <w:proofErr w:type="spellEnd"/>
      <w:r w:rsidRPr="00DF1D97">
        <w:rPr>
          <w:rFonts w:eastAsia="Times New Roman"/>
          <w:lang w:val="fr-FR"/>
        </w:rPr>
        <w:t xml:space="preserve">, « </w:t>
      </w:r>
      <w:proofErr w:type="spellStart"/>
      <w:r w:rsidRPr="00DF1D97">
        <w:rPr>
          <w:rFonts w:eastAsia="Times New Roman"/>
          <w:lang w:val="fr-FR"/>
        </w:rPr>
        <w:t>Bréve</w:t>
      </w:r>
      <w:proofErr w:type="spellEnd"/>
      <w:r w:rsidRPr="00DF1D97">
        <w:rPr>
          <w:rFonts w:eastAsia="Times New Roman"/>
          <w:lang w:val="fr-FR"/>
        </w:rPr>
        <w:t xml:space="preserve"> : Craintes du déploiement 5G - </w:t>
      </w:r>
      <w:proofErr w:type="spellStart"/>
      <w:r w:rsidRPr="00DF1D97">
        <w:rPr>
          <w:rFonts w:eastAsia="Times New Roman"/>
          <w:lang w:val="fr-FR"/>
        </w:rPr>
        <w:t>ScienceDirect</w:t>
      </w:r>
      <w:proofErr w:type="spellEnd"/>
      <w:r w:rsidRPr="00DF1D97">
        <w:rPr>
          <w:rFonts w:eastAsia="Times New Roman"/>
          <w:lang w:val="fr-FR"/>
        </w:rPr>
        <w:t xml:space="preserve"> ». </w:t>
      </w:r>
      <w:hyperlink r:id="rId16">
        <w:r w:rsidRPr="00DF1D97">
          <w:rPr>
            <w:rStyle w:val="Lienhypertexte"/>
            <w:rFonts w:eastAsia="Times New Roman"/>
            <w:lang w:val="fr-FR"/>
          </w:rPr>
          <w:t>https://www-sciencedirect-com.ezpum.biu-montpellier.fr/science/article/pii/S0992594520301690?via%3Dihub</w:t>
        </w:r>
      </w:hyperlink>
      <w:r w:rsidRPr="00DF1D97">
        <w:rPr>
          <w:rFonts w:eastAsia="Times New Roman"/>
          <w:lang w:val="fr-FR"/>
        </w:rPr>
        <w:t xml:space="preserve"> (consulté le nov. 06, 2021).</w:t>
      </w:r>
    </w:p>
    <w:p w14:paraId="0A90D0E6" w14:textId="0D5A1C49" w:rsidR="620F959A" w:rsidRPr="00DF1D97" w:rsidRDefault="79C2550A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>[2]</w:t>
      </w:r>
    </w:p>
    <w:p w14:paraId="7EDCB484" w14:textId="62468C62" w:rsidR="620F959A" w:rsidRPr="00DF1D97" w:rsidRDefault="79C2550A" w:rsidP="0D32DEB1">
      <w:pPr>
        <w:jc w:val="both"/>
        <w:rPr>
          <w:lang w:val="fr-FR"/>
        </w:rPr>
      </w:pPr>
      <w:proofErr w:type="spellStart"/>
      <w:proofErr w:type="gramStart"/>
      <w:r w:rsidRPr="00DF1D97">
        <w:rPr>
          <w:rFonts w:eastAsia="Times New Roman"/>
          <w:lang w:val="fr-FR"/>
        </w:rPr>
        <w:t>inserm</w:t>
      </w:r>
      <w:proofErr w:type="spellEnd"/>
      <w:proofErr w:type="gramEnd"/>
      <w:r w:rsidRPr="00DF1D97">
        <w:rPr>
          <w:rFonts w:eastAsia="Times New Roman"/>
          <w:lang w:val="fr-FR"/>
        </w:rPr>
        <w:t xml:space="preserve">, « Ondes électromagnétiques : Faut-il craindre la 5G ? ⋅ Inserm, La science pour la santé », </w:t>
      </w:r>
      <w:r w:rsidRPr="00DF1D97">
        <w:rPr>
          <w:rFonts w:eastAsia="Times New Roman"/>
          <w:i/>
          <w:iCs/>
          <w:lang w:val="fr-FR"/>
        </w:rPr>
        <w:t>Inserm</w:t>
      </w:r>
      <w:r w:rsidRPr="00DF1D97">
        <w:rPr>
          <w:rFonts w:eastAsia="Times New Roman"/>
          <w:lang w:val="fr-FR"/>
        </w:rPr>
        <w:t xml:space="preserve">. </w:t>
      </w:r>
      <w:hyperlink r:id="rId17">
        <w:r w:rsidRPr="00DF1D97">
          <w:rPr>
            <w:rStyle w:val="Lienhypertexte"/>
            <w:rFonts w:eastAsia="Times New Roman"/>
            <w:lang w:val="fr-FR"/>
          </w:rPr>
          <w:t>https://www.inserm.fr/actualite/ondes-electromagnetiques-faut-il-craindre-5g/</w:t>
        </w:r>
      </w:hyperlink>
      <w:r w:rsidRPr="00DF1D97">
        <w:rPr>
          <w:rFonts w:eastAsia="Times New Roman"/>
          <w:lang w:val="fr-FR"/>
        </w:rPr>
        <w:t xml:space="preserve"> (consulté le nov. 06, 2021).</w:t>
      </w:r>
    </w:p>
    <w:p w14:paraId="2B21FEFF" w14:textId="25B375D3" w:rsidR="620F959A" w:rsidRPr="00DF1D97" w:rsidRDefault="79C2550A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>[3]</w:t>
      </w:r>
    </w:p>
    <w:p w14:paraId="01C12F96" w14:textId="4C282B68" w:rsidR="620F959A" w:rsidRPr="00DF1D97" w:rsidRDefault="79C2550A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 xml:space="preserve">M. </w:t>
      </w:r>
      <w:proofErr w:type="spellStart"/>
      <w:r w:rsidRPr="00DF1D97">
        <w:rPr>
          <w:rFonts w:eastAsia="Times New Roman"/>
          <w:lang w:val="fr-FR"/>
        </w:rPr>
        <w:t>Blondet</w:t>
      </w:r>
      <w:proofErr w:type="spellEnd"/>
      <w:r w:rsidRPr="00DF1D97">
        <w:rPr>
          <w:rFonts w:eastAsia="Times New Roman"/>
          <w:lang w:val="fr-FR"/>
        </w:rPr>
        <w:t xml:space="preserve">, « Quelles sont les conséquences de la 5G sur l’environnement ? », </w:t>
      </w:r>
      <w:proofErr w:type="spellStart"/>
      <w:r w:rsidRPr="00DF1D97">
        <w:rPr>
          <w:rFonts w:eastAsia="Times New Roman"/>
          <w:i/>
          <w:iCs/>
          <w:lang w:val="fr-FR"/>
        </w:rPr>
        <w:t>Ariase</w:t>
      </w:r>
      <w:proofErr w:type="spellEnd"/>
      <w:r w:rsidRPr="00DF1D97">
        <w:rPr>
          <w:rFonts w:eastAsia="Times New Roman"/>
          <w:lang w:val="fr-FR"/>
        </w:rPr>
        <w:t xml:space="preserve">. </w:t>
      </w:r>
      <w:hyperlink r:id="rId18">
        <w:r w:rsidRPr="00DF1D97">
          <w:rPr>
            <w:rStyle w:val="Lienhypertexte"/>
            <w:rFonts w:eastAsia="Times New Roman"/>
            <w:lang w:val="fr-FR"/>
          </w:rPr>
          <w:t>https://blog.ariase.com/mobile/dossiers/5g-environnement</w:t>
        </w:r>
      </w:hyperlink>
      <w:r w:rsidRPr="00DF1D97">
        <w:rPr>
          <w:rFonts w:eastAsia="Times New Roman"/>
          <w:lang w:val="fr-FR"/>
        </w:rPr>
        <w:t xml:space="preserve"> (consulté le nov. 06, 2021).</w:t>
      </w:r>
    </w:p>
    <w:p w14:paraId="518E491E" w14:textId="0CD79173" w:rsidR="620F959A" w:rsidRPr="00DF1D97" w:rsidRDefault="79C2550A" w:rsidP="0D32DEB1">
      <w:pPr>
        <w:jc w:val="both"/>
        <w:rPr>
          <w:lang w:val="fr-FR"/>
        </w:rPr>
      </w:pPr>
      <w:commentRangeStart w:id="35"/>
      <w:r w:rsidRPr="00DF1D97">
        <w:rPr>
          <w:rFonts w:eastAsia="Times New Roman"/>
          <w:lang w:val="fr-FR"/>
        </w:rPr>
        <w:t>[4]</w:t>
      </w:r>
    </w:p>
    <w:p w14:paraId="4AFE7EFE" w14:textId="2067212D" w:rsidR="620F959A" w:rsidRPr="00DF1D97" w:rsidRDefault="79C2550A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>ANSES, « Rapport intermédiaire de l’Anses », avr. 2021.</w:t>
      </w:r>
      <w:commentRangeEnd w:id="35"/>
      <w:r w:rsidR="00EC6BC0">
        <w:rPr>
          <w:rStyle w:val="Marquedecommentaire"/>
        </w:rPr>
        <w:commentReference w:id="35"/>
      </w:r>
    </w:p>
    <w:p w14:paraId="075249BC" w14:textId="66A3A571" w:rsidR="620F959A" w:rsidRDefault="79C2550A" w:rsidP="0D32DEB1">
      <w:pPr>
        <w:jc w:val="both"/>
      </w:pPr>
      <w:r w:rsidRPr="0D32DEB1">
        <w:rPr>
          <w:rFonts w:eastAsia="Times New Roman"/>
        </w:rPr>
        <w:t>[5]</w:t>
      </w:r>
    </w:p>
    <w:p w14:paraId="57F8BF16" w14:textId="63F2511A" w:rsidR="620F959A" w:rsidRDefault="79C2550A" w:rsidP="0D32DEB1">
      <w:pPr>
        <w:jc w:val="both"/>
      </w:pPr>
      <w:r w:rsidRPr="0D32DEB1">
        <w:rPr>
          <w:rFonts w:eastAsia="Times New Roman"/>
        </w:rPr>
        <w:t xml:space="preserve">J. G. Andrews </w:t>
      </w:r>
      <w:r w:rsidRPr="0D32DEB1">
        <w:rPr>
          <w:rFonts w:eastAsia="Times New Roman"/>
          <w:i/>
          <w:iCs/>
        </w:rPr>
        <w:t>et al.</w:t>
      </w:r>
      <w:r w:rsidRPr="0D32DEB1">
        <w:rPr>
          <w:rFonts w:eastAsia="Times New Roman"/>
        </w:rPr>
        <w:t xml:space="preserve">, « What Will 5G Be? », </w:t>
      </w:r>
      <w:r w:rsidRPr="0D32DEB1">
        <w:rPr>
          <w:rFonts w:eastAsia="Times New Roman"/>
          <w:i/>
          <w:iCs/>
        </w:rPr>
        <w:t>IEEE Journal on Selected Areas in Communications</w:t>
      </w:r>
      <w:r w:rsidRPr="0D32DEB1">
        <w:rPr>
          <w:rFonts w:eastAsia="Times New Roman"/>
        </w:rPr>
        <w:t>, vol. 32, n</w:t>
      </w:r>
      <w:r w:rsidRPr="0D32DEB1">
        <w:rPr>
          <w:rFonts w:eastAsia="Times New Roman"/>
          <w:vertAlign w:val="superscript"/>
        </w:rPr>
        <w:t>o</w:t>
      </w:r>
      <w:r w:rsidRPr="0D32DEB1">
        <w:rPr>
          <w:rFonts w:eastAsia="Times New Roman"/>
        </w:rPr>
        <w:t xml:space="preserve"> 6, p. 1065‑1082, </w:t>
      </w:r>
      <w:proofErr w:type="spellStart"/>
      <w:r w:rsidRPr="0D32DEB1">
        <w:rPr>
          <w:rFonts w:eastAsia="Times New Roman"/>
        </w:rPr>
        <w:t>juin</w:t>
      </w:r>
      <w:proofErr w:type="spellEnd"/>
      <w:r w:rsidRPr="0D32DEB1">
        <w:rPr>
          <w:rFonts w:eastAsia="Times New Roman"/>
        </w:rPr>
        <w:t xml:space="preserve"> 2014, </w:t>
      </w:r>
      <w:proofErr w:type="spellStart"/>
      <w:r w:rsidRPr="0D32DEB1">
        <w:rPr>
          <w:rFonts w:eastAsia="Times New Roman"/>
        </w:rPr>
        <w:t>doi</w:t>
      </w:r>
      <w:proofErr w:type="spellEnd"/>
      <w:r w:rsidRPr="0D32DEB1">
        <w:rPr>
          <w:rFonts w:eastAsia="Times New Roman"/>
        </w:rPr>
        <w:t xml:space="preserve">: </w:t>
      </w:r>
      <w:hyperlink r:id="rId19">
        <w:r w:rsidRPr="0D32DEB1">
          <w:rPr>
            <w:rStyle w:val="Lienhypertexte"/>
            <w:rFonts w:eastAsia="Times New Roman"/>
          </w:rPr>
          <w:t>10.1109/JSAC.2014.2328098</w:t>
        </w:r>
      </w:hyperlink>
      <w:r w:rsidRPr="0D32DEB1">
        <w:rPr>
          <w:rFonts w:eastAsia="Times New Roman"/>
        </w:rPr>
        <w:t>.</w:t>
      </w:r>
    </w:p>
    <w:p w14:paraId="04BE8677" w14:textId="2C87D1C5" w:rsidR="620F959A" w:rsidRPr="00DF1D97" w:rsidRDefault="0587FE87" w:rsidP="0D32DEB1">
      <w:pPr>
        <w:jc w:val="both"/>
        <w:rPr>
          <w:lang w:val="fr-FR"/>
        </w:rPr>
      </w:pPr>
      <w:r w:rsidRPr="00DF1D97">
        <w:rPr>
          <w:rFonts w:eastAsia="Times New Roman"/>
          <w:lang w:val="fr-FR"/>
        </w:rPr>
        <w:t>[6]</w:t>
      </w:r>
    </w:p>
    <w:p w14:paraId="3AAF0D43" w14:textId="1067A106" w:rsidR="620F959A" w:rsidRPr="00DF1D97" w:rsidRDefault="0587FE87" w:rsidP="0D32DEB1">
      <w:pPr>
        <w:jc w:val="both"/>
        <w:rPr>
          <w:lang w:val="fr-FR"/>
        </w:rPr>
      </w:pPr>
      <w:proofErr w:type="spellStart"/>
      <w:proofErr w:type="gramStart"/>
      <w:r w:rsidRPr="00DF1D97">
        <w:rPr>
          <w:rFonts w:eastAsia="Times New Roman"/>
          <w:lang w:val="fr-FR"/>
        </w:rPr>
        <w:t>unitec</w:t>
      </w:r>
      <w:proofErr w:type="spellEnd"/>
      <w:proofErr w:type="gramEnd"/>
      <w:r w:rsidRPr="00DF1D97">
        <w:rPr>
          <w:rFonts w:eastAsia="Times New Roman"/>
          <w:lang w:val="fr-FR"/>
        </w:rPr>
        <w:t xml:space="preserve">, « Polémiques et controverses autour de la 5G », </w:t>
      </w:r>
      <w:proofErr w:type="spellStart"/>
      <w:r w:rsidRPr="00DF1D97">
        <w:rPr>
          <w:rFonts w:eastAsia="Times New Roman"/>
          <w:i/>
          <w:iCs/>
          <w:lang w:val="fr-FR"/>
        </w:rPr>
        <w:t>Unitec</w:t>
      </w:r>
      <w:proofErr w:type="spellEnd"/>
      <w:r w:rsidRPr="00DF1D97">
        <w:rPr>
          <w:rFonts w:eastAsia="Times New Roman"/>
          <w:lang w:val="fr-FR"/>
        </w:rPr>
        <w:t xml:space="preserve">, oct. 14, 2020. </w:t>
      </w:r>
      <w:hyperlink r:id="rId20">
        <w:r w:rsidRPr="00DF1D97">
          <w:rPr>
            <w:rStyle w:val="Lienhypertexte"/>
            <w:rFonts w:eastAsia="Times New Roman"/>
            <w:lang w:val="fr-FR"/>
          </w:rPr>
          <w:t>https://www.unitec.fr/polemiques-controverses-5g/</w:t>
        </w:r>
      </w:hyperlink>
      <w:r w:rsidRPr="00DF1D97">
        <w:rPr>
          <w:rFonts w:eastAsia="Times New Roman"/>
          <w:lang w:val="fr-FR"/>
        </w:rPr>
        <w:t xml:space="preserve"> (consulté le nov. 07, 2021).</w:t>
      </w:r>
    </w:p>
    <w:p w14:paraId="4EEAD5B5" w14:textId="6DB90D70" w:rsidR="620F959A" w:rsidRPr="00DF1D97" w:rsidRDefault="620F959A" w:rsidP="0D32DEB1">
      <w:pPr>
        <w:jc w:val="both"/>
        <w:rPr>
          <w:lang w:val="fr-FR"/>
        </w:rPr>
      </w:pPr>
    </w:p>
    <w:p w14:paraId="495B2EBB" w14:textId="037B0FDD" w:rsidR="620F959A" w:rsidRPr="00DF1D97" w:rsidRDefault="620F959A" w:rsidP="0D32DEB1">
      <w:pPr>
        <w:jc w:val="both"/>
        <w:rPr>
          <w:lang w:val="fr-FR"/>
        </w:rPr>
      </w:pPr>
    </w:p>
    <w:p w14:paraId="670919CB" w14:textId="291D0ABC" w:rsidR="620F959A" w:rsidRPr="00DF1D97" w:rsidRDefault="620F959A" w:rsidP="0D32DEB1">
      <w:pPr>
        <w:pStyle w:val="Corps"/>
        <w:jc w:val="both"/>
        <w:rPr>
          <w:color w:val="000000" w:themeColor="text1"/>
          <w:lang w:val="fr-FR"/>
        </w:rPr>
      </w:pPr>
    </w:p>
    <w:p w14:paraId="246C1980" w14:textId="611504AB" w:rsidR="620F959A" w:rsidRPr="00DF1D97" w:rsidRDefault="620F959A" w:rsidP="0D32DEB1">
      <w:pPr>
        <w:pStyle w:val="Corps"/>
        <w:jc w:val="both"/>
        <w:rPr>
          <w:color w:val="000000" w:themeColor="text1"/>
          <w:lang w:val="fr-FR"/>
        </w:rPr>
      </w:pPr>
    </w:p>
    <w:sectPr w:rsidR="620F959A" w:rsidRPr="00DF1D97">
      <w:headerReference w:type="default" r:id="rId21"/>
      <w:footerReference w:type="default" r:id="rId22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nita Messaoui" w:date="2021-11-22T16:29:00Z" w:initials="MOU">
    <w:p w14:paraId="1E0E742F" w14:textId="50D592BC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>C’est en effet un moratoire qui a été demandé</w:t>
      </w:r>
    </w:p>
  </w:comment>
  <w:comment w:id="6" w:author="Anita Messaoui" w:date="2021-11-22T16:30:00Z" w:initials="MOU">
    <w:p w14:paraId="10DABD96" w14:textId="319CDBB0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>on aimerait avoir des précisions sur les acteurs des 2 camps</w:t>
      </w:r>
    </w:p>
  </w:comment>
  <w:comment w:id="13" w:author="Anita Messaoui" w:date="2021-11-22T16:33:00Z" w:initials="MOU">
    <w:p w14:paraId="1AB29362" w14:textId="7D4BB134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 xml:space="preserve">sources exactes ? </w:t>
      </w:r>
    </w:p>
  </w:comment>
  <w:comment w:id="14" w:author="Anita Messaoui" w:date="2021-11-22T16:33:00Z" w:initials="MOU">
    <w:p w14:paraId="5AA1BCB7" w14:textId="15333030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>à définir</w:t>
      </w:r>
    </w:p>
  </w:comment>
  <w:comment w:id="15" w:author="Anita Messaoui" w:date="2021-11-22T16:35:00Z" w:initials="MOU">
    <w:p w14:paraId="382CE899" w14:textId="6D636E73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 xml:space="preserve">ou électrique ? </w:t>
      </w:r>
    </w:p>
  </w:comment>
  <w:comment w:id="16" w:author="Anita Messaoui" w:date="2021-11-22T16:34:00Z" w:initials="MOU">
    <w:p w14:paraId="45B80A39" w14:textId="482485DE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>les image n’ont pas vocation à êtrre décorative, elles doivent véhiculer un message en cohérence avec le texte. Par ailleurs il manque une légende et la source.</w:t>
      </w:r>
    </w:p>
  </w:comment>
  <w:comment w:id="17" w:author="Anita Messaoui" w:date="2021-11-22T16:36:00Z" w:initials="MOU">
    <w:p w14:paraId="275A984F" w14:textId="2173A269" w:rsidR="000B6412" w:rsidRDefault="000B6412" w:rsidP="000B6412">
      <w:pPr>
        <w:pStyle w:val="Commentaire"/>
      </w:pPr>
      <w:r>
        <w:rPr>
          <w:rStyle w:val="Marquedecommentaire"/>
        </w:rPr>
        <w:annotationRef/>
      </w:r>
      <w:r>
        <w:t>à quelles cellules faites vous référence ? Il faut expliquer</w:t>
      </w:r>
    </w:p>
  </w:comment>
  <w:comment w:id="20" w:author="Anita Messaoui" w:date="2021-11-22T16:36:00Z" w:initials="MOU">
    <w:p w14:paraId="7A980934" w14:textId="74106EDE" w:rsidR="00EC6BC0" w:rsidRDefault="00EC6BC0" w:rsidP="00EC6BC0">
      <w:pPr>
        <w:pStyle w:val="Commentaire"/>
      </w:pPr>
      <w:r>
        <w:rPr>
          <w:rStyle w:val="Marquedecommentaire"/>
        </w:rPr>
        <w:annotationRef/>
      </w:r>
      <w:r>
        <w:t>à définir</w:t>
      </w:r>
    </w:p>
  </w:comment>
  <w:comment w:id="22" w:author="Anita Messaoui" w:date="2021-11-22T16:38:00Z" w:initials="MOU">
    <w:p w14:paraId="1C1DD790" w14:textId="1CE1FCEE" w:rsidR="00EC6BC0" w:rsidRDefault="00EC6BC0" w:rsidP="00EC6BC0">
      <w:pPr>
        <w:pStyle w:val="Commentaire"/>
      </w:pPr>
      <w:r>
        <w:rPr>
          <w:rStyle w:val="Marquedecommentaire"/>
        </w:rPr>
        <w:annotationRef/>
      </w:r>
      <w:r>
        <w:t>Il y a là un point de désaccord majeur avec les arguments énoncés dans le paragraphe précédent.</w:t>
      </w:r>
    </w:p>
  </w:comment>
  <w:comment w:id="25" w:author="Anita Messaoui" w:date="2021-11-22T16:39:00Z" w:initials="MOU">
    <w:p w14:paraId="7A2F450A" w14:textId="28E2143C" w:rsidR="00EC6BC0" w:rsidRDefault="00EC6BC0" w:rsidP="00EC6BC0">
      <w:pPr>
        <w:pStyle w:val="Commentaire"/>
      </w:pPr>
      <w:r>
        <w:rPr>
          <w:rStyle w:val="Marquedecommentaire"/>
        </w:rPr>
        <w:annotationRef/>
      </w:r>
      <w:r>
        <w:t xml:space="preserve">qui est-ce ? De quel point de vue parle-t-il ? </w:t>
      </w:r>
    </w:p>
  </w:comment>
  <w:comment w:id="34" w:author="Anita Messaoui" w:date="2021-11-22T16:42:00Z" w:initials="MOU">
    <w:p w14:paraId="10B05DBF" w14:textId="5AD068EC" w:rsidR="00EC6BC0" w:rsidRDefault="00EC6BC0" w:rsidP="00EC6BC0">
      <w:pPr>
        <w:pStyle w:val="Commentaire"/>
      </w:pPr>
      <w:r>
        <w:rPr>
          <w:rStyle w:val="Marquedecommentaire"/>
        </w:rPr>
        <w:annotationRef/>
      </w:r>
      <w:r>
        <w:t>pas de renvoi dans le texte pour cette référence</w:t>
      </w:r>
    </w:p>
  </w:comment>
  <w:comment w:id="35" w:author="Anita Messaoui" w:date="2021-11-22T16:43:00Z" w:initials="MOU">
    <w:p w14:paraId="0404DDDD" w14:textId="3CC9C621" w:rsidR="00EC6BC0" w:rsidRDefault="00EC6BC0" w:rsidP="00EC6BC0">
      <w:pPr>
        <w:pStyle w:val="Commentaire"/>
      </w:pPr>
      <w:r>
        <w:rPr>
          <w:rStyle w:val="Marquedecommentaire"/>
        </w:rPr>
        <w:annotationRef/>
      </w:r>
      <w:r>
        <w:t>pas de renvoi dans le texte pour cette référence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0E742F" w15:done="0"/>
  <w15:commentEx w15:paraId="10DABD96" w15:done="0"/>
  <w15:commentEx w15:paraId="1AB29362" w15:done="0"/>
  <w15:commentEx w15:paraId="5AA1BCB7" w15:done="0"/>
  <w15:commentEx w15:paraId="382CE899" w15:done="0"/>
  <w15:commentEx w15:paraId="45B80A39" w15:done="0"/>
  <w15:commentEx w15:paraId="275A984F" w15:done="0"/>
  <w15:commentEx w15:paraId="7A980934" w15:done="0"/>
  <w15:commentEx w15:paraId="1C1DD790" w15:done="0"/>
  <w15:commentEx w15:paraId="7A2F450A" w15:done="0"/>
  <w15:commentEx w15:paraId="10B05DBF" w15:done="0"/>
  <w15:commentEx w15:paraId="0404DD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43EA" w16cex:dateUtc="2021-11-22T15:29:00Z"/>
  <w16cex:commentExtensible w16cex:durableId="2546440E" w16cex:dateUtc="2021-11-22T15:30:00Z"/>
  <w16cex:commentExtensible w16cex:durableId="254644D2" w16cex:dateUtc="2021-11-22T15:33:00Z"/>
  <w16cex:commentExtensible w16cex:durableId="254644E2" w16cex:dateUtc="2021-11-22T15:33:00Z"/>
  <w16cex:commentExtensible w16cex:durableId="25464541" w16cex:dateUtc="2021-11-22T15:35:00Z"/>
  <w16cex:commentExtensible w16cex:durableId="25464523" w16cex:dateUtc="2021-11-22T15:34:00Z"/>
  <w16cex:commentExtensible w16cex:durableId="25464576" w16cex:dateUtc="2021-11-22T15:36:00Z"/>
  <w16cex:commentExtensible w16cex:durableId="254645A2" w16cex:dateUtc="2021-11-22T15:36:00Z"/>
  <w16cex:commentExtensible w16cex:durableId="2546460B" w16cex:dateUtc="2021-11-22T15:38:00Z"/>
  <w16cex:commentExtensible w16cex:durableId="25464638" w16cex:dateUtc="2021-11-22T15:39:00Z"/>
  <w16cex:commentExtensible w16cex:durableId="25464707" w16cex:dateUtc="2021-11-22T15:42:00Z"/>
  <w16cex:commentExtensible w16cex:durableId="2546471F" w16cex:dateUtc="2021-11-22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0E742F" w16cid:durableId="254643EA"/>
  <w16cid:commentId w16cid:paraId="10DABD96" w16cid:durableId="2546440E"/>
  <w16cid:commentId w16cid:paraId="1AB29362" w16cid:durableId="254644D2"/>
  <w16cid:commentId w16cid:paraId="5AA1BCB7" w16cid:durableId="254644E2"/>
  <w16cid:commentId w16cid:paraId="382CE899" w16cid:durableId="25464541"/>
  <w16cid:commentId w16cid:paraId="45B80A39" w16cid:durableId="25464523"/>
  <w16cid:commentId w16cid:paraId="275A984F" w16cid:durableId="25464576"/>
  <w16cid:commentId w16cid:paraId="7A980934" w16cid:durableId="254645A2"/>
  <w16cid:commentId w16cid:paraId="1C1DD790" w16cid:durableId="2546460B"/>
  <w16cid:commentId w16cid:paraId="7A2F450A" w16cid:durableId="25464638"/>
  <w16cid:commentId w16cid:paraId="10B05DBF" w16cid:durableId="25464707"/>
  <w16cid:commentId w16cid:paraId="0404DDDD" w16cid:durableId="254647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38DD" w14:textId="77777777" w:rsidR="00940303" w:rsidRDefault="00940303">
      <w:r>
        <w:separator/>
      </w:r>
    </w:p>
  </w:endnote>
  <w:endnote w:type="continuationSeparator" w:id="0">
    <w:p w14:paraId="00779C94" w14:textId="77777777" w:rsidR="00940303" w:rsidRDefault="0094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172EC7" w:rsidRDefault="00172E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46B2" w14:textId="77777777" w:rsidR="00940303" w:rsidRDefault="00940303">
      <w:r>
        <w:separator/>
      </w:r>
    </w:p>
  </w:footnote>
  <w:footnote w:type="continuationSeparator" w:id="0">
    <w:p w14:paraId="740F801D" w14:textId="77777777" w:rsidR="00940303" w:rsidRDefault="0094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172EC7" w:rsidRDefault="00172EC7"/>
</w:hdr>
</file>

<file path=word/intelligence.xml><?xml version="1.0" encoding="utf-8"?>
<int:Intelligence xmlns:int="http://schemas.microsoft.com/office/intelligence/2019/intelligence">
  <int:IntelligenceSettings/>
  <int:Manifest>
    <int:ParagraphRange paragraphId="1060289588" textId="666195926" start="8" length="2" invalidationStart="8" invalidationLength="2" id="cY6e2PND"/>
    <int:WordHash hashCode="1850Rm1UEzy8Xg" id="h1Yq6Tid"/>
    <int:WordHash hashCode="HkicLXa1rvroge" id="9XmIBOH2"/>
    <int:WordHash hashCode="9oX9/jPcDYk7GH" id="sI5L7hSp"/>
    <int:ParagraphRange paragraphId="1563460783" textId="1586905042" start="100" length="6" invalidationStart="100" invalidationLength="6" id="iNhwUAlW"/>
    <int:ParagraphRange paragraphId="1563460783" textId="1586905042" start="92" length="1" invalidationStart="92" invalidationLength="1" id="XRmg4f2o"/>
    <int:ParagraphRange paragraphId="1563460783" textId="1586905042" start="113" length="13" invalidationStart="113" invalidationLength="13" id="7r2zkfqP"/>
    <int:ParagraphRange paragraphId="460603965" textId="1649318090" start="3" length="11" invalidationStart="3" invalidationLength="11" id="nu+zRYUX"/>
    <int:WordHash hashCode="uGwHIpRlA1hb9A" id="cjKToGl/"/>
    <int:ParagraphRange paragraphId="1949327764" textId="2105113099" start="21" length="2" invalidationStart="21" invalidationLength="2" id="a2oSPJt5"/>
    <int:WordHash hashCode="GziNgm9TjORtRj" id="x0YL2SpE"/>
    <int:ParagraphRange paragraphId="1902601391" textId="170112736" start="44" length="12" invalidationStart="44" invalidationLength="12" id="WQoxxQeD"/>
    <int:WordHash hashCode="O9qXM2FpEzfzMo" id="GKbGQZUm"/>
    <int:ParagraphRange paragraphId="352931840" textId="2014789564" start="56" length="6" invalidationStart="56" invalidationLength="6" id="HZR3vRrs"/>
    <int:WordHash hashCode="uyUtCUjQbP8zP6" id="G42lskd0"/>
    <int:WordHash hashCode="1fEMm8g3BpSkFc" id="iOMjCaXH"/>
    <int:WordHash hashCode="IyusZzZjK9afbL" id="U4xBFy6d"/>
    <int:WordHash hashCode="qy7SJfhmR66raa" id="NatvsT+K"/>
    <int:WordHash hashCode="M6FezpGZvOofuW" id="ZnZOkGTN"/>
    <int:WordHash hashCode="URSmw/FbyV31AT" id="NbiPzCnp"/>
    <int:WordHash hashCode="gJkik9rvZirO6b" id="hCYiM1R4"/>
    <int:ParagraphRange paragraphId="352931840" textId="2014789564" start="512" length="10" invalidationStart="512" invalidationLength="10" id="/5PT4yR/"/>
    <int:WordHash hashCode="VS72xu7NXOc9RD" id="c8XGIi9U"/>
    <int:WordHash hashCode="J07H6hbiC0Xe42" id="l97Cf798"/>
    <int:WordHash hashCode="KifzZZ3Wiwy1zd" id="CIQViHH4"/>
    <int:WordHash hashCode="dIUZOUv0Xj8AdW" id="+gW1fjYE"/>
    <int:WordHash hashCode="wjDllk8Rdg8qmT" id="mXnyRRrb"/>
    <int:WordHash hashCode="qu6WDnOClu+Sgo" id="lFFWiTwu"/>
    <int:WordHash hashCode="oooTHGzK3JaNyz" id="AUrioL/L"/>
    <int:WordHash hashCode="o5tHZwXUanYCyF" id="7ZlR5gHK"/>
    <int:WordHash hashCode="7qptKwMjIQjTa2" id="r+oP3Drv"/>
    <int:WordHash hashCode="EvYt+XnlvjkUBP" id="AVNfTZUw"/>
    <int:WordHash hashCode="V5AXI98tsAer+r" id="AKJblENj"/>
    <int:ParagraphRange paragraphId="2128393348" textId="1648790626" start="58" length="3" invalidationStart="58" invalidationLength="3" id="8yxX4qcm"/>
    <int:ParagraphRange paragraphId="2128393348" textId="1648790626" start="83" length="4" invalidationStart="83" invalidationLength="4" id="NhOH7MRY"/>
    <int:WordHash hashCode="VA+0pZL4p9VglL" id="IpMYLHf7"/>
    <int:WordHash hashCode="ITzbSu683gnX68" id="Qca3cSbC"/>
    <int:WordHash hashCode="Sg/oGzNTZMCDNE" id="GGPws7BF"/>
    <int:WordHash hashCode="6N11e7QV4pPRjj" id="lYpbMbAD"/>
    <int:WordHash hashCode="nW/882lVcDYgp1" id="UZx+8qYW"/>
    <int:WordHash hashCode="kZxjJ0X7ljyFbE" id="RN2d0dxp"/>
    <int:WordHash hashCode="BcxTF3Yb5xsPAs" id="6isNM62e"/>
    <int:WordHash hashCode="dgPjN3ybgOFQIp" id="zpfiVMP0"/>
    <int:WordHash hashCode="6jGoTnK8Ht22ZC" id="Dftqs5FP"/>
    <int:WordHash hashCode="SOVj8UjcBNizHJ" id="dTjMpxvk"/>
    <int:WordHash hashCode="gt/9kjEsx7NBVp" id="rDvG8hGb"/>
    <int:WordHash hashCode="4qrPmnYei0d2AU" id="fV0p8NRY"/>
    <int:WordHash hashCode="4RgzCBcwADl0cY" id="czDLtJxZ"/>
  </int:Manifest>
  <int:Observations>
    <int:Content id="cY6e2PND">
      <int:Rejection type="LegacyProofing"/>
    </int:Content>
    <int:Content id="h1Yq6Tid">
      <int:Rejection type="LegacyProofing"/>
    </int:Content>
    <int:Content id="9XmIBOH2">
      <int:Rejection type="LegacyProofing"/>
    </int:Content>
    <int:Content id="sI5L7hSp">
      <int:Rejection type="LegacyProofing"/>
    </int:Content>
    <int:Content id="iNhwUAlW">
      <int:Rejection type="LegacyProofing"/>
    </int:Content>
    <int:Content id="XRmg4f2o">
      <int:Rejection type="LegacyProofing"/>
    </int:Content>
    <int:Content id="7r2zkfqP">
      <int:Rejection type="LegacyProofing"/>
    </int:Content>
    <int:Content id="nu+zRYUX">
      <int:Rejection type="LegacyProofing"/>
    </int:Content>
    <int:Content id="cjKToGl/">
      <int:Rejection type="LegacyProofing"/>
    </int:Content>
    <int:Content id="a2oSPJt5">
      <int:Rejection type="LegacyProofing"/>
    </int:Content>
    <int:Content id="x0YL2SpE">
      <int:Rejection type="LegacyProofing"/>
    </int:Content>
    <int:Content id="WQoxxQeD">
      <int:Rejection type="LegacyProofing"/>
    </int:Content>
    <int:Content id="GKbGQZUm">
      <int:Rejection type="LegacyProofing"/>
    </int:Content>
    <int:Content id="HZR3vRrs">
      <int:Rejection type="LegacyProofing"/>
    </int:Content>
    <int:Content id="G42lskd0">
      <int:Rejection type="LegacyProofing"/>
    </int:Content>
    <int:Content id="iOMjCaXH">
      <int:Rejection type="LegacyProofing"/>
    </int:Content>
    <int:Content id="U4xBFy6d">
      <int:Rejection type="LegacyProofing"/>
    </int:Content>
    <int:Content id="NatvsT+K">
      <int:Rejection type="LegacyProofing"/>
    </int:Content>
    <int:Content id="ZnZOkGTN">
      <int:Rejection type="LegacyProofing"/>
    </int:Content>
    <int:Content id="NbiPzCnp">
      <int:Rejection type="LegacyProofing"/>
    </int:Content>
    <int:Content id="hCYiM1R4">
      <int:Rejection type="LegacyProofing"/>
    </int:Content>
    <int:Content id="/5PT4yR/">
      <int:Rejection type="LegacyProofing"/>
    </int:Content>
    <int:Content id="c8XGIi9U">
      <int:Rejection type="LegacyProofing"/>
    </int:Content>
    <int:Content id="l97Cf798">
      <int:Rejection type="LegacyProofing"/>
    </int:Content>
    <int:Content id="CIQViHH4">
      <int:Rejection type="LegacyProofing"/>
    </int:Content>
    <int:Content id="+gW1fjYE">
      <int:Rejection type="LegacyProofing"/>
    </int:Content>
    <int:Content id="mXnyRRrb">
      <int:Rejection type="LegacyProofing"/>
    </int:Content>
    <int:Content id="lFFWiTwu">
      <int:Rejection type="LegacyProofing"/>
    </int:Content>
    <int:Content id="AUrioL/L">
      <int:Rejection type="LegacyProofing"/>
    </int:Content>
    <int:Content id="7ZlR5gHK">
      <int:Rejection type="LegacyProofing"/>
    </int:Content>
    <int:Content id="r+oP3Drv">
      <int:Rejection type="LegacyProofing"/>
    </int:Content>
    <int:Content id="AVNfTZUw">
      <int:Rejection type="LegacyProofing"/>
    </int:Content>
    <int:Content id="AKJblENj">
      <int:Rejection type="LegacyProofing"/>
    </int:Content>
    <int:Content id="8yxX4qcm">
      <int:Rejection type="LegacyProofing"/>
    </int:Content>
    <int:Content id="NhOH7MRY">
      <int:Rejection type="LegacyProofing"/>
    </int:Content>
    <int:Content id="IpMYLHf7">
      <int:Rejection type="LegacyProofing"/>
    </int:Content>
    <int:Content id="Qca3cSbC">
      <int:Rejection type="LegacyProofing"/>
    </int:Content>
    <int:Content id="GGPws7BF">
      <int:Rejection type="LegacyProofing"/>
    </int:Content>
    <int:Content id="lYpbMbAD">
      <int:Rejection type="LegacyProofing"/>
    </int:Content>
    <int:Content id="UZx+8qYW">
      <int:Rejection type="LegacyProofing"/>
    </int:Content>
    <int:Content id="RN2d0dxp">
      <int:Rejection type="LegacyProofing"/>
    </int:Content>
    <int:Content id="6isNM62e">
      <int:Rejection type="LegacyProofing"/>
    </int:Content>
    <int:Content id="zpfiVMP0">
      <int:Rejection type="LegacyProofing"/>
    </int:Content>
    <int:Content id="Dftqs5FP">
      <int:Rejection type="LegacyProofing"/>
    </int:Content>
    <int:Content id="dTjMpxvk">
      <int:Rejection type="LegacyProofing"/>
    </int:Content>
    <int:Content id="rDvG8hGb">
      <int:Rejection type="LegacyProofing"/>
    </int:Content>
    <int:Content id="fV0p8NRY">
      <int:Rejection type="LegacyProofing"/>
    </int:Content>
    <int:Content id="czDLtJx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0411"/>
    <w:multiLevelType w:val="hybridMultilevel"/>
    <w:tmpl w:val="5226CB3C"/>
    <w:lvl w:ilvl="0" w:tplc="70AE44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08A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21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2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26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E7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9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6A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8C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27ED1"/>
    <w:multiLevelType w:val="hybridMultilevel"/>
    <w:tmpl w:val="FA88BCD2"/>
    <w:lvl w:ilvl="0" w:tplc="5170C3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824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0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A0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C6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B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8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A7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ta Messaoui">
    <w15:presenceInfo w15:providerId="None" w15:userId="Anita Messao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1D121"/>
    <w:rsid w:val="000B6412"/>
    <w:rsid w:val="00172EC7"/>
    <w:rsid w:val="0038FC42"/>
    <w:rsid w:val="00940303"/>
    <w:rsid w:val="00DB82A0"/>
    <w:rsid w:val="00DF1D97"/>
    <w:rsid w:val="00EC6BC0"/>
    <w:rsid w:val="01647D8F"/>
    <w:rsid w:val="0193CFFA"/>
    <w:rsid w:val="01CD22F0"/>
    <w:rsid w:val="01EE4356"/>
    <w:rsid w:val="01F22580"/>
    <w:rsid w:val="0205003A"/>
    <w:rsid w:val="020B54F8"/>
    <w:rsid w:val="02491956"/>
    <w:rsid w:val="02771895"/>
    <w:rsid w:val="02B4958C"/>
    <w:rsid w:val="038C9E64"/>
    <w:rsid w:val="044A9AB8"/>
    <w:rsid w:val="0480C806"/>
    <w:rsid w:val="04A2BAEB"/>
    <w:rsid w:val="053CA0FC"/>
    <w:rsid w:val="055CB8CA"/>
    <w:rsid w:val="0561D121"/>
    <w:rsid w:val="0587FE87"/>
    <w:rsid w:val="05955A60"/>
    <w:rsid w:val="05A5B243"/>
    <w:rsid w:val="05D8AEC6"/>
    <w:rsid w:val="0602CA1B"/>
    <w:rsid w:val="0655B7CF"/>
    <w:rsid w:val="06A750D2"/>
    <w:rsid w:val="06B4C12C"/>
    <w:rsid w:val="06D8715D"/>
    <w:rsid w:val="07400650"/>
    <w:rsid w:val="074182A4"/>
    <w:rsid w:val="0757235F"/>
    <w:rsid w:val="07B24825"/>
    <w:rsid w:val="07D0C08B"/>
    <w:rsid w:val="07D5BF0A"/>
    <w:rsid w:val="081A319A"/>
    <w:rsid w:val="0830FF50"/>
    <w:rsid w:val="084D0171"/>
    <w:rsid w:val="08AD81E9"/>
    <w:rsid w:val="08C9A0B8"/>
    <w:rsid w:val="08F712DA"/>
    <w:rsid w:val="09B2DC4A"/>
    <w:rsid w:val="09EF43B6"/>
    <w:rsid w:val="0A06B58B"/>
    <w:rsid w:val="0A0DCC35"/>
    <w:rsid w:val="0A0DE338"/>
    <w:rsid w:val="0A5BE52F"/>
    <w:rsid w:val="0AA64908"/>
    <w:rsid w:val="0B661EA7"/>
    <w:rsid w:val="0B8DAB3F"/>
    <w:rsid w:val="0BAD8529"/>
    <w:rsid w:val="0BC0B5DF"/>
    <w:rsid w:val="0C32BB1F"/>
    <w:rsid w:val="0C3A44C8"/>
    <w:rsid w:val="0C5B77D2"/>
    <w:rsid w:val="0C6F71DC"/>
    <w:rsid w:val="0CC0110E"/>
    <w:rsid w:val="0D32DEB1"/>
    <w:rsid w:val="0D35B43C"/>
    <w:rsid w:val="0DA556CE"/>
    <w:rsid w:val="0DE5C002"/>
    <w:rsid w:val="0E4DDA6A"/>
    <w:rsid w:val="0E8A1A85"/>
    <w:rsid w:val="0ED7A540"/>
    <w:rsid w:val="0F36DC99"/>
    <w:rsid w:val="0FC8347C"/>
    <w:rsid w:val="0FDBD270"/>
    <w:rsid w:val="0FF31BD1"/>
    <w:rsid w:val="10096985"/>
    <w:rsid w:val="101E6953"/>
    <w:rsid w:val="10955A52"/>
    <w:rsid w:val="10C9493B"/>
    <w:rsid w:val="11363E08"/>
    <w:rsid w:val="11CCA3C9"/>
    <w:rsid w:val="11EF1792"/>
    <w:rsid w:val="124D2AC7"/>
    <w:rsid w:val="128F7971"/>
    <w:rsid w:val="12A908C0"/>
    <w:rsid w:val="12EB36C6"/>
    <w:rsid w:val="1304C3AC"/>
    <w:rsid w:val="13BBEDB3"/>
    <w:rsid w:val="13CC098D"/>
    <w:rsid w:val="13F8503C"/>
    <w:rsid w:val="147BC2B8"/>
    <w:rsid w:val="149E31EF"/>
    <w:rsid w:val="14A686B9"/>
    <w:rsid w:val="14AF4393"/>
    <w:rsid w:val="15E71F4E"/>
    <w:rsid w:val="16179319"/>
    <w:rsid w:val="16374FB8"/>
    <w:rsid w:val="16CD0E33"/>
    <w:rsid w:val="1703AA4F"/>
    <w:rsid w:val="172EABD0"/>
    <w:rsid w:val="174D8A74"/>
    <w:rsid w:val="179A825D"/>
    <w:rsid w:val="17EB6E94"/>
    <w:rsid w:val="1833BF30"/>
    <w:rsid w:val="18538051"/>
    <w:rsid w:val="187CE347"/>
    <w:rsid w:val="188AEFDE"/>
    <w:rsid w:val="18C4F032"/>
    <w:rsid w:val="18E43436"/>
    <w:rsid w:val="1910EA99"/>
    <w:rsid w:val="192C3F3C"/>
    <w:rsid w:val="198AA23C"/>
    <w:rsid w:val="19DF1879"/>
    <w:rsid w:val="1A091398"/>
    <w:rsid w:val="1A656CDA"/>
    <w:rsid w:val="1A852B36"/>
    <w:rsid w:val="1AF79441"/>
    <w:rsid w:val="1B02B4AC"/>
    <w:rsid w:val="1B22AE74"/>
    <w:rsid w:val="1B732346"/>
    <w:rsid w:val="1B9CFFEB"/>
    <w:rsid w:val="1C9364A2"/>
    <w:rsid w:val="1CECCC1B"/>
    <w:rsid w:val="1D04EEFF"/>
    <w:rsid w:val="1D1A8019"/>
    <w:rsid w:val="1D2B70A3"/>
    <w:rsid w:val="1D82A536"/>
    <w:rsid w:val="1D954234"/>
    <w:rsid w:val="1DC0043E"/>
    <w:rsid w:val="1EBB425D"/>
    <w:rsid w:val="1EFA04C0"/>
    <w:rsid w:val="1F4F1203"/>
    <w:rsid w:val="1F6168FE"/>
    <w:rsid w:val="1FBB249C"/>
    <w:rsid w:val="1FCAE50E"/>
    <w:rsid w:val="1FDE6AC2"/>
    <w:rsid w:val="20BC5882"/>
    <w:rsid w:val="20CE8CE0"/>
    <w:rsid w:val="20DCC678"/>
    <w:rsid w:val="20F83517"/>
    <w:rsid w:val="212D24BA"/>
    <w:rsid w:val="21615AFF"/>
    <w:rsid w:val="219624D2"/>
    <w:rsid w:val="21B40AE2"/>
    <w:rsid w:val="21D54F5B"/>
    <w:rsid w:val="21F6F278"/>
    <w:rsid w:val="2221E075"/>
    <w:rsid w:val="222C98DD"/>
    <w:rsid w:val="22745DD7"/>
    <w:rsid w:val="22C7AAF7"/>
    <w:rsid w:val="2376D176"/>
    <w:rsid w:val="23EB3D38"/>
    <w:rsid w:val="24315FB9"/>
    <w:rsid w:val="2459535F"/>
    <w:rsid w:val="2487C104"/>
    <w:rsid w:val="24D4F42B"/>
    <w:rsid w:val="2503AC88"/>
    <w:rsid w:val="250D767F"/>
    <w:rsid w:val="252F73A3"/>
    <w:rsid w:val="256C1B67"/>
    <w:rsid w:val="25C990C8"/>
    <w:rsid w:val="25CBE18C"/>
    <w:rsid w:val="25CD301A"/>
    <w:rsid w:val="265CF409"/>
    <w:rsid w:val="2709E19B"/>
    <w:rsid w:val="2721BB9F"/>
    <w:rsid w:val="279EF69A"/>
    <w:rsid w:val="27B8D2B8"/>
    <w:rsid w:val="27FD7532"/>
    <w:rsid w:val="283493C6"/>
    <w:rsid w:val="286AF3ED"/>
    <w:rsid w:val="28758A70"/>
    <w:rsid w:val="28AF6649"/>
    <w:rsid w:val="28E678FB"/>
    <w:rsid w:val="29AD98C0"/>
    <w:rsid w:val="29CCEEF7"/>
    <w:rsid w:val="2A0D6202"/>
    <w:rsid w:val="2AFE2559"/>
    <w:rsid w:val="2B21033F"/>
    <w:rsid w:val="2B22FC11"/>
    <w:rsid w:val="2B2A13AC"/>
    <w:rsid w:val="2B4B1317"/>
    <w:rsid w:val="2B677534"/>
    <w:rsid w:val="2B809D08"/>
    <w:rsid w:val="2BA48AA2"/>
    <w:rsid w:val="2BA93263"/>
    <w:rsid w:val="2C37E3F3"/>
    <w:rsid w:val="2C578A0A"/>
    <w:rsid w:val="2C7BF0EF"/>
    <w:rsid w:val="2D2D7DBD"/>
    <w:rsid w:val="2D2E1394"/>
    <w:rsid w:val="2D90FD23"/>
    <w:rsid w:val="2DF8F687"/>
    <w:rsid w:val="2E32D260"/>
    <w:rsid w:val="2E5B0ECC"/>
    <w:rsid w:val="2E847089"/>
    <w:rsid w:val="2EA1DCF3"/>
    <w:rsid w:val="2EBA54DF"/>
    <w:rsid w:val="2F45BAA4"/>
    <w:rsid w:val="2F67FA1C"/>
    <w:rsid w:val="2FBA17DD"/>
    <w:rsid w:val="3004B788"/>
    <w:rsid w:val="3059B258"/>
    <w:rsid w:val="307CA386"/>
    <w:rsid w:val="3099FABE"/>
    <w:rsid w:val="30DDDE84"/>
    <w:rsid w:val="3175A2D3"/>
    <w:rsid w:val="31AA3702"/>
    <w:rsid w:val="31B70308"/>
    <w:rsid w:val="31D6778D"/>
    <w:rsid w:val="3226F8C0"/>
    <w:rsid w:val="324B0D5C"/>
    <w:rsid w:val="32F6D9FE"/>
    <w:rsid w:val="33082560"/>
    <w:rsid w:val="331337E8"/>
    <w:rsid w:val="33965A9D"/>
    <w:rsid w:val="33A26655"/>
    <w:rsid w:val="34274161"/>
    <w:rsid w:val="34318710"/>
    <w:rsid w:val="344FDE2D"/>
    <w:rsid w:val="3470939E"/>
    <w:rsid w:val="34938B2F"/>
    <w:rsid w:val="34AA1028"/>
    <w:rsid w:val="34D4049B"/>
    <w:rsid w:val="352B016D"/>
    <w:rsid w:val="35DC6A04"/>
    <w:rsid w:val="35F59261"/>
    <w:rsid w:val="360021A6"/>
    <w:rsid w:val="363DE445"/>
    <w:rsid w:val="36B97209"/>
    <w:rsid w:val="3700637E"/>
    <w:rsid w:val="37C41105"/>
    <w:rsid w:val="37D070F2"/>
    <w:rsid w:val="383DF508"/>
    <w:rsid w:val="385EB3F8"/>
    <w:rsid w:val="3862D405"/>
    <w:rsid w:val="38ACFA29"/>
    <w:rsid w:val="38D5C8CB"/>
    <w:rsid w:val="38EA89A2"/>
    <w:rsid w:val="38F5D3B5"/>
    <w:rsid w:val="39660006"/>
    <w:rsid w:val="39758507"/>
    <w:rsid w:val="397FA739"/>
    <w:rsid w:val="3989FD37"/>
    <w:rsid w:val="39BDF378"/>
    <w:rsid w:val="39C214ED"/>
    <w:rsid w:val="3A02F1DA"/>
    <w:rsid w:val="3A2A658E"/>
    <w:rsid w:val="3A497DAD"/>
    <w:rsid w:val="3B3BF50A"/>
    <w:rsid w:val="3B813D8D"/>
    <w:rsid w:val="3BA2E55D"/>
    <w:rsid w:val="3BC72B81"/>
    <w:rsid w:val="3BE5F77B"/>
    <w:rsid w:val="3BFD7AAF"/>
    <w:rsid w:val="3CA4C88E"/>
    <w:rsid w:val="3CAC6BC6"/>
    <w:rsid w:val="3CB31920"/>
    <w:rsid w:val="3D278FD0"/>
    <w:rsid w:val="3D7A0D27"/>
    <w:rsid w:val="3D8E1925"/>
    <w:rsid w:val="3E5D6E5A"/>
    <w:rsid w:val="3E5EF50C"/>
    <w:rsid w:val="3E81BB83"/>
    <w:rsid w:val="3ED1D150"/>
    <w:rsid w:val="3EFC8355"/>
    <w:rsid w:val="3F15ABB2"/>
    <w:rsid w:val="3F1C3BAD"/>
    <w:rsid w:val="3FD627F8"/>
    <w:rsid w:val="404392C8"/>
    <w:rsid w:val="4056D13B"/>
    <w:rsid w:val="40E94C24"/>
    <w:rsid w:val="412F264D"/>
    <w:rsid w:val="41924878"/>
    <w:rsid w:val="41D51458"/>
    <w:rsid w:val="41FC851D"/>
    <w:rsid w:val="4210DDBE"/>
    <w:rsid w:val="4253DC6F"/>
    <w:rsid w:val="42637025"/>
    <w:rsid w:val="4309F412"/>
    <w:rsid w:val="434706EF"/>
    <w:rsid w:val="4370E4B9"/>
    <w:rsid w:val="438DFD5D"/>
    <w:rsid w:val="43A101BB"/>
    <w:rsid w:val="43D3C867"/>
    <w:rsid w:val="43F701E3"/>
    <w:rsid w:val="44425744"/>
    <w:rsid w:val="446E0F7B"/>
    <w:rsid w:val="44C259E0"/>
    <w:rsid w:val="4506E0C6"/>
    <w:rsid w:val="4538ABC6"/>
    <w:rsid w:val="4558F66B"/>
    <w:rsid w:val="45654F58"/>
    <w:rsid w:val="47355D05"/>
    <w:rsid w:val="475E7E89"/>
    <w:rsid w:val="47B7902E"/>
    <w:rsid w:val="4836A3B1"/>
    <w:rsid w:val="486074C2"/>
    <w:rsid w:val="48617D10"/>
    <w:rsid w:val="48B23E2D"/>
    <w:rsid w:val="48F3DA1B"/>
    <w:rsid w:val="49149D53"/>
    <w:rsid w:val="4955D3B8"/>
    <w:rsid w:val="49672742"/>
    <w:rsid w:val="49843200"/>
    <w:rsid w:val="499122BE"/>
    <w:rsid w:val="49E3FCB4"/>
    <w:rsid w:val="49FB96AE"/>
    <w:rsid w:val="4A55EBD1"/>
    <w:rsid w:val="4AD116B6"/>
    <w:rsid w:val="4AED94BF"/>
    <w:rsid w:val="4AFC465F"/>
    <w:rsid w:val="4B23DC09"/>
    <w:rsid w:val="4B3988EA"/>
    <w:rsid w:val="4BA1D74B"/>
    <w:rsid w:val="4BAB22B8"/>
    <w:rsid w:val="4BB9C1E4"/>
    <w:rsid w:val="4C2B7ADD"/>
    <w:rsid w:val="4C38496B"/>
    <w:rsid w:val="4C4C9627"/>
    <w:rsid w:val="4C72C46A"/>
    <w:rsid w:val="4CED893E"/>
    <w:rsid w:val="4D0C8F5A"/>
    <w:rsid w:val="4DABD7D3"/>
    <w:rsid w:val="4DD30C9A"/>
    <w:rsid w:val="4E058D39"/>
    <w:rsid w:val="4E108C30"/>
    <w:rsid w:val="4E28B683"/>
    <w:rsid w:val="4EC89715"/>
    <w:rsid w:val="4EF75F5F"/>
    <w:rsid w:val="4F0F02DC"/>
    <w:rsid w:val="4F7A16A4"/>
    <w:rsid w:val="4FA3BEDB"/>
    <w:rsid w:val="4FC67602"/>
    <w:rsid w:val="504F67C1"/>
    <w:rsid w:val="5062EA63"/>
    <w:rsid w:val="507208CA"/>
    <w:rsid w:val="50A3A81B"/>
    <w:rsid w:val="50B2A29E"/>
    <w:rsid w:val="50D6D081"/>
    <w:rsid w:val="50FF7D2A"/>
    <w:rsid w:val="5107F06F"/>
    <w:rsid w:val="517E4911"/>
    <w:rsid w:val="523CDFC3"/>
    <w:rsid w:val="525CBB5D"/>
    <w:rsid w:val="526F79BA"/>
    <w:rsid w:val="528EBC04"/>
    <w:rsid w:val="52B3A43E"/>
    <w:rsid w:val="52EEF39C"/>
    <w:rsid w:val="52FE6F9A"/>
    <w:rsid w:val="538E3C15"/>
    <w:rsid w:val="544EF789"/>
    <w:rsid w:val="545BA660"/>
    <w:rsid w:val="54ACF328"/>
    <w:rsid w:val="54B120D8"/>
    <w:rsid w:val="54E06B30"/>
    <w:rsid w:val="551ADED1"/>
    <w:rsid w:val="551F530A"/>
    <w:rsid w:val="5531CE9C"/>
    <w:rsid w:val="555E0722"/>
    <w:rsid w:val="55D2BE1A"/>
    <w:rsid w:val="564471B2"/>
    <w:rsid w:val="565842A0"/>
    <w:rsid w:val="565A02CC"/>
    <w:rsid w:val="5681DE1D"/>
    <w:rsid w:val="56A0B422"/>
    <w:rsid w:val="56A122AF"/>
    <w:rsid w:val="5732DC97"/>
    <w:rsid w:val="576E86D3"/>
    <w:rsid w:val="5773BE4A"/>
    <w:rsid w:val="5796F0D9"/>
    <w:rsid w:val="5836F4DD"/>
    <w:rsid w:val="5903E15F"/>
    <w:rsid w:val="5A0FD377"/>
    <w:rsid w:val="5A5D474C"/>
    <w:rsid w:val="5AAC1F2A"/>
    <w:rsid w:val="5B368457"/>
    <w:rsid w:val="5B40DA55"/>
    <w:rsid w:val="5B496C42"/>
    <w:rsid w:val="5B718796"/>
    <w:rsid w:val="5BA9D430"/>
    <w:rsid w:val="5BAF2033"/>
    <w:rsid w:val="5C0241F6"/>
    <w:rsid w:val="5C0272B3"/>
    <w:rsid w:val="5CA87E64"/>
    <w:rsid w:val="5CC54F3C"/>
    <w:rsid w:val="5F2B504C"/>
    <w:rsid w:val="5F90BD09"/>
    <w:rsid w:val="5F977786"/>
    <w:rsid w:val="5FA2A33E"/>
    <w:rsid w:val="5FF3DCE7"/>
    <w:rsid w:val="5FFD32D6"/>
    <w:rsid w:val="603C5172"/>
    <w:rsid w:val="608B52D4"/>
    <w:rsid w:val="609190C3"/>
    <w:rsid w:val="60B69176"/>
    <w:rsid w:val="614D8CB1"/>
    <w:rsid w:val="61CDCEFA"/>
    <w:rsid w:val="620F959A"/>
    <w:rsid w:val="62534FE5"/>
    <w:rsid w:val="628A9587"/>
    <w:rsid w:val="62C3A62B"/>
    <w:rsid w:val="62E45FA6"/>
    <w:rsid w:val="636F3D44"/>
    <w:rsid w:val="6380E6A1"/>
    <w:rsid w:val="6381CD1D"/>
    <w:rsid w:val="6409861E"/>
    <w:rsid w:val="6421F349"/>
    <w:rsid w:val="6477C6E3"/>
    <w:rsid w:val="64EFE4AB"/>
    <w:rsid w:val="64F40D2A"/>
    <w:rsid w:val="651837AA"/>
    <w:rsid w:val="6581E740"/>
    <w:rsid w:val="65C82AA3"/>
    <w:rsid w:val="65DCB323"/>
    <w:rsid w:val="65E111AF"/>
    <w:rsid w:val="65E8420D"/>
    <w:rsid w:val="6643E1F9"/>
    <w:rsid w:val="669B0004"/>
    <w:rsid w:val="66ADC847"/>
    <w:rsid w:val="66C48E57"/>
    <w:rsid w:val="673D3A87"/>
    <w:rsid w:val="677344F9"/>
    <w:rsid w:val="6836E241"/>
    <w:rsid w:val="6842AE67"/>
    <w:rsid w:val="6859C842"/>
    <w:rsid w:val="6865AEC1"/>
    <w:rsid w:val="6872E592"/>
    <w:rsid w:val="6888BFD0"/>
    <w:rsid w:val="68991514"/>
    <w:rsid w:val="689B2BFF"/>
    <w:rsid w:val="68A6EAEF"/>
    <w:rsid w:val="691CE3F7"/>
    <w:rsid w:val="69B89143"/>
    <w:rsid w:val="69D15530"/>
    <w:rsid w:val="6A330B6B"/>
    <w:rsid w:val="6A38FE40"/>
    <w:rsid w:val="6A4193C9"/>
    <w:rsid w:val="6AA90473"/>
    <w:rsid w:val="6ABE958D"/>
    <w:rsid w:val="6BA24E02"/>
    <w:rsid w:val="6BD2F8C5"/>
    <w:rsid w:val="6BDB0170"/>
    <w:rsid w:val="6BF6131A"/>
    <w:rsid w:val="6C3BB739"/>
    <w:rsid w:val="6C455CF1"/>
    <w:rsid w:val="6D20C821"/>
    <w:rsid w:val="6D4EC387"/>
    <w:rsid w:val="6D8A5036"/>
    <w:rsid w:val="6E23C435"/>
    <w:rsid w:val="6E421045"/>
    <w:rsid w:val="6E894F31"/>
    <w:rsid w:val="6EACB3D9"/>
    <w:rsid w:val="6ED13A2E"/>
    <w:rsid w:val="6ED47E4C"/>
    <w:rsid w:val="6EE33B7C"/>
    <w:rsid w:val="6F21D5DA"/>
    <w:rsid w:val="6F4EFB95"/>
    <w:rsid w:val="6F780BD6"/>
    <w:rsid w:val="6F950778"/>
    <w:rsid w:val="702176CF"/>
    <w:rsid w:val="703488BC"/>
    <w:rsid w:val="703A9401"/>
    <w:rsid w:val="703B5D19"/>
    <w:rsid w:val="70964DA8"/>
    <w:rsid w:val="709789C8"/>
    <w:rsid w:val="70B98724"/>
    <w:rsid w:val="71326384"/>
    <w:rsid w:val="71427F5E"/>
    <w:rsid w:val="7192346F"/>
    <w:rsid w:val="71BE8BEE"/>
    <w:rsid w:val="725889F5"/>
    <w:rsid w:val="726BF058"/>
    <w:rsid w:val="727A5793"/>
    <w:rsid w:val="729F0826"/>
    <w:rsid w:val="730C441F"/>
    <w:rsid w:val="730FEDE8"/>
    <w:rsid w:val="73412164"/>
    <w:rsid w:val="737962B6"/>
    <w:rsid w:val="737D7AE7"/>
    <w:rsid w:val="73CDEE6A"/>
    <w:rsid w:val="7423ED3C"/>
    <w:rsid w:val="74827C12"/>
    <w:rsid w:val="74A9C5ED"/>
    <w:rsid w:val="74EF0513"/>
    <w:rsid w:val="7508AEA5"/>
    <w:rsid w:val="7537D092"/>
    <w:rsid w:val="756C4806"/>
    <w:rsid w:val="75906345"/>
    <w:rsid w:val="75E74D5A"/>
    <w:rsid w:val="76772F50"/>
    <w:rsid w:val="76A7BE1A"/>
    <w:rsid w:val="76C4C045"/>
    <w:rsid w:val="7701FFA6"/>
    <w:rsid w:val="7748F267"/>
    <w:rsid w:val="7799B762"/>
    <w:rsid w:val="7819BA46"/>
    <w:rsid w:val="789FB7B9"/>
    <w:rsid w:val="78CE4E17"/>
    <w:rsid w:val="78DBEF6B"/>
    <w:rsid w:val="78E5EED9"/>
    <w:rsid w:val="79BDC5D0"/>
    <w:rsid w:val="79C2550A"/>
    <w:rsid w:val="79F67A7C"/>
    <w:rsid w:val="7A311DB4"/>
    <w:rsid w:val="7A4A2E7F"/>
    <w:rsid w:val="7A8C1ABC"/>
    <w:rsid w:val="7AB5902A"/>
    <w:rsid w:val="7B4A9F61"/>
    <w:rsid w:val="7B57DB20"/>
    <w:rsid w:val="7C31EE21"/>
    <w:rsid w:val="7C68224D"/>
    <w:rsid w:val="7C874B06"/>
    <w:rsid w:val="7C9A46E8"/>
    <w:rsid w:val="7CE3DEE5"/>
    <w:rsid w:val="7CE9622B"/>
    <w:rsid w:val="7D124C94"/>
    <w:rsid w:val="7D5E2D51"/>
    <w:rsid w:val="7DF7BE2F"/>
    <w:rsid w:val="7E23921C"/>
    <w:rsid w:val="7E3420B8"/>
    <w:rsid w:val="7E480520"/>
    <w:rsid w:val="7E54AE8B"/>
    <w:rsid w:val="7ED74FD3"/>
    <w:rsid w:val="7EF30195"/>
    <w:rsid w:val="7F0F6789"/>
    <w:rsid w:val="7F6879E5"/>
    <w:rsid w:val="7F9B0F03"/>
    <w:rsid w:val="7FF2E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7DC1"/>
  <w15:docId w15:val="{356F37BF-AD48-47B4-BD77-BFC8CE55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paragraph" w:styleId="Rvision">
    <w:name w:val="Revision"/>
    <w:hidden/>
    <w:uiPriority w:val="99"/>
    <w:semiHidden/>
    <w:rsid w:val="00DF1D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0B6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B641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B6412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6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B64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hyperlink" Target="https://blog.ariase.com/mobile/dossiers/5g-environnemen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2.jpeg"/><Relationship Id="rId17" Type="http://schemas.openxmlformats.org/officeDocument/2006/relationships/hyperlink" Target="https://www.inserm.fr/actualite/ondes-electromagnetiques-faut-il-craindre-5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-sciencedirect-com.ezpum.biu-montpellier.fr/science/article/pii/S0992594520301690?via%3Dihub" TargetMode="External"/><Relationship Id="rId20" Type="http://schemas.openxmlformats.org/officeDocument/2006/relationships/hyperlink" Target="https://www.unitec.fr/polemiques-controverses-5g/" TargetMode="External"/><Relationship Id="Rd2d8dc3e75e543dc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www.ericsson.com/en/blog/2019/2/breaking-the-energy-curve-5g-energy-efficiency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doi.org/10.1109/JSAC.2014.2328098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Anita Messaoui</cp:lastModifiedBy>
  <cp:revision>3</cp:revision>
  <dcterms:created xsi:type="dcterms:W3CDTF">2021-11-22T15:22:00Z</dcterms:created>
  <dcterms:modified xsi:type="dcterms:W3CDTF">2021-11-22T15:43:00Z</dcterms:modified>
</cp:coreProperties>
</file>